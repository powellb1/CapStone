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E1F8" w14:textId="4A86C9DE" w:rsidR="00B3259D" w:rsidRPr="00534B18" w:rsidRDefault="00257A6E">
      <w:pPr>
        <w:rPr>
          <w:rFonts w:ascii="Times New Roman" w:hAnsi="Times New Roman" w:cs="Times New Roman"/>
          <w:b/>
          <w:sz w:val="72"/>
        </w:rPr>
      </w:pPr>
      <w:r w:rsidRPr="00534B18">
        <w:rPr>
          <w:rFonts w:ascii="Times New Roman" w:hAnsi="Times New Roman" w:cs="Times New Roman"/>
          <w:b/>
          <w:sz w:val="72"/>
        </w:rPr>
        <w:t xml:space="preserve">System Requirements Specifications for </w:t>
      </w:r>
      <w:r w:rsidR="00801C60">
        <w:rPr>
          <w:rFonts w:ascii="Times New Roman" w:hAnsi="Times New Roman" w:cs="Times New Roman"/>
          <w:b/>
          <w:sz w:val="72"/>
        </w:rPr>
        <w:t>Roadie</w:t>
      </w:r>
    </w:p>
    <w:p w14:paraId="301EA1D7" w14:textId="77777777" w:rsidR="00FF3EF9" w:rsidRDefault="00FF3EF9">
      <w:pPr>
        <w:rPr>
          <w:rFonts w:ascii="Times New Roman" w:hAnsi="Times New Roman" w:cs="Times New Roman"/>
        </w:rPr>
      </w:pPr>
    </w:p>
    <w:p w14:paraId="6179B974" w14:textId="77777777" w:rsidR="00534B18" w:rsidRDefault="00534B18">
      <w:pPr>
        <w:rPr>
          <w:rFonts w:ascii="Times New Roman" w:hAnsi="Times New Roman" w:cs="Times New Roman"/>
        </w:rPr>
      </w:pPr>
    </w:p>
    <w:p w14:paraId="15CC8DAE" w14:textId="77777777" w:rsidR="00534B18" w:rsidRDefault="00534B18">
      <w:pPr>
        <w:rPr>
          <w:rFonts w:ascii="Times New Roman" w:hAnsi="Times New Roman" w:cs="Times New Roman"/>
        </w:rPr>
      </w:pPr>
    </w:p>
    <w:p w14:paraId="63640D52" w14:textId="77777777" w:rsidR="00534B18" w:rsidRDefault="00534B18">
      <w:pPr>
        <w:rPr>
          <w:rFonts w:ascii="Times New Roman" w:hAnsi="Times New Roman" w:cs="Times New Roman"/>
        </w:rPr>
      </w:pPr>
    </w:p>
    <w:p w14:paraId="105FFD13" w14:textId="77777777" w:rsidR="00534B18" w:rsidRDefault="00534B18">
      <w:pPr>
        <w:rPr>
          <w:rFonts w:ascii="Times New Roman" w:hAnsi="Times New Roman" w:cs="Times New Roman"/>
        </w:rPr>
      </w:pPr>
    </w:p>
    <w:p w14:paraId="4D7C8629" w14:textId="77777777" w:rsidR="00534B18" w:rsidRDefault="00534B18">
      <w:pPr>
        <w:rPr>
          <w:rFonts w:ascii="Times New Roman" w:hAnsi="Times New Roman" w:cs="Times New Roman"/>
        </w:rPr>
      </w:pPr>
    </w:p>
    <w:p w14:paraId="3D33BEF1" w14:textId="77777777" w:rsidR="00534B18" w:rsidRDefault="00534B18">
      <w:pPr>
        <w:rPr>
          <w:rFonts w:ascii="Times New Roman" w:hAnsi="Times New Roman" w:cs="Times New Roman"/>
        </w:rPr>
      </w:pPr>
    </w:p>
    <w:p w14:paraId="0530FA8C" w14:textId="77777777" w:rsidR="00534B18" w:rsidRDefault="00534B18">
      <w:pPr>
        <w:rPr>
          <w:rFonts w:ascii="Times New Roman" w:hAnsi="Times New Roman" w:cs="Times New Roman"/>
        </w:rPr>
      </w:pPr>
    </w:p>
    <w:p w14:paraId="43087BEA" w14:textId="77777777" w:rsidR="00534B18" w:rsidRDefault="00534B18">
      <w:pPr>
        <w:rPr>
          <w:rFonts w:ascii="Times New Roman" w:hAnsi="Times New Roman" w:cs="Times New Roman"/>
        </w:rPr>
      </w:pPr>
    </w:p>
    <w:p w14:paraId="09F151D2" w14:textId="77777777" w:rsidR="00534B18" w:rsidRDefault="00534B18">
      <w:pPr>
        <w:rPr>
          <w:rFonts w:ascii="Times New Roman" w:hAnsi="Times New Roman" w:cs="Times New Roman"/>
        </w:rPr>
      </w:pPr>
    </w:p>
    <w:p w14:paraId="09DC9971" w14:textId="77777777" w:rsidR="00534B18" w:rsidRDefault="00534B18">
      <w:pPr>
        <w:rPr>
          <w:rFonts w:ascii="Times New Roman" w:hAnsi="Times New Roman" w:cs="Times New Roman"/>
        </w:rPr>
      </w:pPr>
    </w:p>
    <w:p w14:paraId="6EF747B5" w14:textId="77777777" w:rsidR="00534B18" w:rsidRDefault="00534B18">
      <w:pPr>
        <w:rPr>
          <w:rFonts w:ascii="Times New Roman" w:hAnsi="Times New Roman" w:cs="Times New Roman"/>
        </w:rPr>
      </w:pPr>
    </w:p>
    <w:p w14:paraId="1F86EBC8" w14:textId="77777777" w:rsidR="00534B18" w:rsidRDefault="00534B18">
      <w:pPr>
        <w:rPr>
          <w:rFonts w:ascii="Times New Roman" w:hAnsi="Times New Roman" w:cs="Times New Roman"/>
        </w:rPr>
      </w:pPr>
    </w:p>
    <w:p w14:paraId="16102968" w14:textId="77777777" w:rsidR="00534B18" w:rsidRDefault="00534B18">
      <w:pPr>
        <w:rPr>
          <w:rFonts w:ascii="Times New Roman" w:hAnsi="Times New Roman" w:cs="Times New Roman"/>
        </w:rPr>
      </w:pPr>
    </w:p>
    <w:p w14:paraId="051134C8" w14:textId="77777777" w:rsidR="00534B18" w:rsidRDefault="00534B18">
      <w:pPr>
        <w:rPr>
          <w:rFonts w:ascii="Times New Roman" w:hAnsi="Times New Roman" w:cs="Times New Roman"/>
        </w:rPr>
      </w:pPr>
    </w:p>
    <w:p w14:paraId="00228067" w14:textId="77777777" w:rsidR="00534B18" w:rsidRDefault="00534B18">
      <w:pPr>
        <w:rPr>
          <w:rFonts w:ascii="Times New Roman" w:hAnsi="Times New Roman" w:cs="Times New Roman"/>
        </w:rPr>
      </w:pPr>
    </w:p>
    <w:p w14:paraId="46A4952F" w14:textId="77777777" w:rsidR="00534B18" w:rsidRDefault="00534B18">
      <w:pPr>
        <w:rPr>
          <w:rFonts w:ascii="Times New Roman" w:hAnsi="Times New Roman" w:cs="Times New Roman"/>
        </w:rPr>
      </w:pPr>
    </w:p>
    <w:p w14:paraId="32FBF488" w14:textId="77777777" w:rsidR="00534B18" w:rsidRDefault="00534B18">
      <w:pPr>
        <w:rPr>
          <w:rFonts w:ascii="Times New Roman" w:hAnsi="Times New Roman" w:cs="Times New Roman"/>
        </w:rPr>
      </w:pPr>
    </w:p>
    <w:p w14:paraId="06E0E013" w14:textId="77777777" w:rsidR="00534B18" w:rsidRDefault="00534B18">
      <w:pPr>
        <w:rPr>
          <w:rFonts w:ascii="Times New Roman" w:hAnsi="Times New Roman" w:cs="Times New Roman"/>
        </w:rPr>
      </w:pPr>
    </w:p>
    <w:p w14:paraId="7C00E422" w14:textId="77777777" w:rsidR="00534B18" w:rsidRDefault="00534B18">
      <w:pPr>
        <w:rPr>
          <w:rFonts w:ascii="Times New Roman" w:hAnsi="Times New Roman" w:cs="Times New Roman"/>
        </w:rPr>
      </w:pPr>
    </w:p>
    <w:p w14:paraId="493CE523" w14:textId="77777777" w:rsidR="00534B18" w:rsidRDefault="00534B18">
      <w:pPr>
        <w:rPr>
          <w:rFonts w:ascii="Times New Roman" w:hAnsi="Times New Roman" w:cs="Times New Roman"/>
        </w:rPr>
      </w:pPr>
    </w:p>
    <w:p w14:paraId="402F4210" w14:textId="77777777" w:rsidR="00534B18" w:rsidRDefault="00534B18">
      <w:pPr>
        <w:rPr>
          <w:rFonts w:ascii="Times New Roman" w:hAnsi="Times New Roman" w:cs="Times New Roman"/>
        </w:rPr>
      </w:pPr>
    </w:p>
    <w:p w14:paraId="70062B30" w14:textId="77777777" w:rsidR="00534B18" w:rsidRDefault="00534B18">
      <w:pPr>
        <w:rPr>
          <w:rFonts w:ascii="Times New Roman" w:hAnsi="Times New Roman" w:cs="Times New Roman"/>
        </w:rPr>
      </w:pPr>
    </w:p>
    <w:p w14:paraId="37B3C64D" w14:textId="77777777" w:rsidR="00534B18" w:rsidRDefault="00534B18">
      <w:pPr>
        <w:rPr>
          <w:rFonts w:ascii="Times New Roman" w:hAnsi="Times New Roman" w:cs="Times New Roman"/>
        </w:rPr>
      </w:pPr>
    </w:p>
    <w:p w14:paraId="3F763C99" w14:textId="77777777" w:rsidR="00534B18" w:rsidRPr="00E52D19" w:rsidRDefault="00534B18">
      <w:pPr>
        <w:rPr>
          <w:rFonts w:ascii="Times New Roman" w:hAnsi="Times New Roman" w:cs="Times New Roman"/>
        </w:rPr>
      </w:pPr>
    </w:p>
    <w:p w14:paraId="43453519" w14:textId="59B815FE"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Sponsor </w:t>
      </w:r>
    </w:p>
    <w:p w14:paraId="5112CFBB" w14:textId="12C541A3" w:rsidR="00257A6E" w:rsidRPr="00534B18" w:rsidRDefault="00257A6E">
      <w:pPr>
        <w:rPr>
          <w:rFonts w:ascii="Times New Roman" w:hAnsi="Times New Roman" w:cs="Times New Roman"/>
          <w:b/>
          <w:sz w:val="32"/>
        </w:rPr>
      </w:pPr>
      <w:r w:rsidRPr="00534B18">
        <w:rPr>
          <w:rFonts w:ascii="Times New Roman" w:hAnsi="Times New Roman" w:cs="Times New Roman"/>
          <w:b/>
          <w:sz w:val="32"/>
        </w:rPr>
        <w:t>Electrical, Computer, Software &amp; Systems Engineering at Embry-Riddle Aeronautical University</w:t>
      </w:r>
    </w:p>
    <w:p w14:paraId="2D291484" w14:textId="77777777" w:rsidR="00534B18" w:rsidRDefault="00534B18">
      <w:pPr>
        <w:rPr>
          <w:rFonts w:ascii="Times New Roman" w:hAnsi="Times New Roman" w:cs="Times New Roman"/>
          <w:b/>
          <w:sz w:val="32"/>
        </w:rPr>
      </w:pPr>
    </w:p>
    <w:p w14:paraId="1C04CE7E" w14:textId="77777777" w:rsidR="00534B18" w:rsidRDefault="00534B18">
      <w:pPr>
        <w:rPr>
          <w:rFonts w:ascii="Times New Roman" w:hAnsi="Times New Roman" w:cs="Times New Roman"/>
          <w:b/>
          <w:sz w:val="32"/>
        </w:rPr>
      </w:pPr>
    </w:p>
    <w:p w14:paraId="7F7276A2" w14:textId="77777777" w:rsidR="00534B18" w:rsidRDefault="00534B18">
      <w:pPr>
        <w:rPr>
          <w:rFonts w:ascii="Times New Roman" w:hAnsi="Times New Roman" w:cs="Times New Roman"/>
          <w:b/>
          <w:sz w:val="32"/>
        </w:rPr>
      </w:pPr>
    </w:p>
    <w:p w14:paraId="653E3443" w14:textId="77777777" w:rsidR="00534B18" w:rsidRDefault="00534B18">
      <w:pPr>
        <w:rPr>
          <w:rFonts w:ascii="Times New Roman" w:hAnsi="Times New Roman" w:cs="Times New Roman"/>
          <w:b/>
          <w:sz w:val="32"/>
        </w:rPr>
      </w:pPr>
    </w:p>
    <w:p w14:paraId="1E67E1A8" w14:textId="77777777" w:rsidR="00534B18" w:rsidRDefault="00534B18">
      <w:pPr>
        <w:rPr>
          <w:rFonts w:ascii="Times New Roman" w:hAnsi="Times New Roman" w:cs="Times New Roman"/>
          <w:b/>
          <w:sz w:val="32"/>
        </w:rPr>
      </w:pPr>
    </w:p>
    <w:p w14:paraId="1248B26A" w14:textId="77777777" w:rsidR="00534B18" w:rsidRPr="00534B18" w:rsidRDefault="00534B18">
      <w:pPr>
        <w:rPr>
          <w:rFonts w:ascii="Times New Roman" w:hAnsi="Times New Roman" w:cs="Times New Roman"/>
          <w:b/>
          <w:sz w:val="32"/>
        </w:rPr>
      </w:pPr>
    </w:p>
    <w:p w14:paraId="57ED7936" w14:textId="67D4958A" w:rsidR="00257A6E" w:rsidRPr="00534B18" w:rsidRDefault="00257A6E">
      <w:pPr>
        <w:rPr>
          <w:rFonts w:ascii="Times New Roman" w:hAnsi="Times New Roman" w:cs="Times New Roman"/>
          <w:sz w:val="28"/>
        </w:rPr>
      </w:pPr>
      <w:r w:rsidRPr="00534B18">
        <w:rPr>
          <w:rFonts w:ascii="Times New Roman" w:hAnsi="Times New Roman" w:cs="Times New Roman"/>
          <w:sz w:val="28"/>
        </w:rPr>
        <w:t xml:space="preserve">Released </w:t>
      </w:r>
      <w:r w:rsidR="00534B18" w:rsidRPr="00534B18">
        <w:rPr>
          <w:rFonts w:ascii="Times New Roman" w:hAnsi="Times New Roman" w:cs="Times New Roman"/>
          <w:sz w:val="28"/>
        </w:rPr>
        <w:t>12 September 2014</w:t>
      </w:r>
    </w:p>
    <w:p w14:paraId="2233782C" w14:textId="77777777" w:rsidR="00FF3EF9" w:rsidRPr="00534B18" w:rsidRDefault="00FF3EF9">
      <w:pPr>
        <w:rPr>
          <w:rFonts w:ascii="Times New Roman" w:hAnsi="Times New Roman" w:cs="Times New Roman"/>
          <w:b/>
          <w:sz w:val="32"/>
        </w:rPr>
      </w:pPr>
      <w:r w:rsidRPr="00534B18">
        <w:rPr>
          <w:rFonts w:ascii="Times New Roman" w:hAnsi="Times New Roman" w:cs="Times New Roman"/>
          <w:b/>
          <w:sz w:val="32"/>
        </w:rPr>
        <w:t>Are We There Yet?</w:t>
      </w:r>
    </w:p>
    <w:p w14:paraId="2B95E9E8" w14:textId="77777777" w:rsidR="00FF3EF9" w:rsidRPr="00E52D19" w:rsidRDefault="00FF3EF9">
      <w:pPr>
        <w:rPr>
          <w:rFonts w:ascii="Times New Roman" w:hAnsi="Times New Roman" w:cs="Times New Roman"/>
        </w:rPr>
      </w:pPr>
    </w:p>
    <w:p w14:paraId="438CAC0D" w14:textId="77777777" w:rsidR="00FF3EF9" w:rsidRPr="00E52D19" w:rsidRDefault="00FF3EF9">
      <w:pPr>
        <w:rPr>
          <w:rFonts w:ascii="Times New Roman" w:hAnsi="Times New Roman" w:cs="Times New Roman"/>
        </w:rPr>
      </w:pPr>
    </w:p>
    <w:p w14:paraId="06B1577A" w14:textId="77777777" w:rsidR="00FF3EF9" w:rsidRPr="00E52D19" w:rsidRDefault="00FF3EF9">
      <w:pPr>
        <w:rPr>
          <w:rFonts w:ascii="Times New Roman" w:hAnsi="Times New Roman" w:cs="Times New Roman"/>
        </w:rPr>
      </w:pPr>
      <w:r w:rsidRPr="00E52D19">
        <w:rPr>
          <w:rFonts w:ascii="Times New Roman" w:hAnsi="Times New Roman"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5C75943F" w14:textId="394B5B02" w:rsidR="00FF3EF9" w:rsidRPr="00433577" w:rsidRDefault="00AB251D" w:rsidP="00AB251D">
          <w:pPr>
            <w:pStyle w:val="TOCHeading"/>
            <w:jc w:val="center"/>
            <w:rPr>
              <w:rFonts w:ascii="Times New Roman" w:hAnsi="Times New Roman" w:cs="Times New Roman"/>
              <w:color w:val="auto"/>
            </w:rPr>
          </w:pPr>
          <w:r w:rsidRPr="00E52D19">
            <w:rPr>
              <w:rFonts w:ascii="Times New Roman" w:hAnsi="Times New Roman" w:cs="Times New Roman"/>
              <w:color w:val="auto"/>
            </w:rPr>
            <w:t>Table of</w:t>
          </w:r>
          <w:r w:rsidRPr="00E52D19">
            <w:rPr>
              <w:rFonts w:ascii="Times New Roman" w:eastAsiaTheme="minorHAnsi" w:hAnsi="Times New Roman" w:cs="Times New Roman"/>
              <w:color w:val="auto"/>
              <w:sz w:val="22"/>
              <w:szCs w:val="22"/>
            </w:rPr>
            <w:t xml:space="preserve"> </w:t>
          </w:r>
          <w:r w:rsidR="00FF3EF9" w:rsidRPr="00E52D19">
            <w:rPr>
              <w:rFonts w:ascii="Times New Roman" w:hAnsi="Times New Roman" w:cs="Times New Roman"/>
              <w:color w:val="auto"/>
            </w:rPr>
            <w:t>Contents</w:t>
          </w:r>
        </w:p>
        <w:p w14:paraId="17EC8BC2" w14:textId="77777777" w:rsidR="00A67FF2" w:rsidRPr="00A67FF2" w:rsidRDefault="00FF3EF9">
          <w:pPr>
            <w:pStyle w:val="TOC1"/>
            <w:tabs>
              <w:tab w:val="right" w:leader="dot" w:pos="9350"/>
            </w:tabs>
            <w:rPr>
              <w:rFonts w:ascii="Times New Roman" w:eastAsiaTheme="minorEastAsia" w:hAnsi="Times New Roman" w:cs="Times New Roman"/>
              <w:noProof/>
            </w:rPr>
          </w:pPr>
          <w:r w:rsidRPr="00433577">
            <w:rPr>
              <w:rFonts w:ascii="Times New Roman" w:hAnsi="Times New Roman" w:cs="Times New Roman"/>
            </w:rPr>
            <w:fldChar w:fldCharType="begin"/>
          </w:r>
          <w:r w:rsidRPr="00433577">
            <w:rPr>
              <w:rFonts w:ascii="Times New Roman" w:hAnsi="Times New Roman" w:cs="Times New Roman"/>
            </w:rPr>
            <w:instrText xml:space="preserve"> TOC \o "1-3" \h \z \u </w:instrText>
          </w:r>
          <w:r w:rsidRPr="00433577">
            <w:rPr>
              <w:rFonts w:ascii="Times New Roman" w:hAnsi="Times New Roman" w:cs="Times New Roman"/>
            </w:rPr>
            <w:fldChar w:fldCharType="separate"/>
          </w:r>
          <w:hyperlink w:anchor="_Toc398744040" w:history="1">
            <w:r w:rsidR="00A67FF2" w:rsidRPr="00A67FF2">
              <w:rPr>
                <w:rStyle w:val="Hyperlink"/>
                <w:rFonts w:ascii="Times New Roman" w:hAnsi="Times New Roman" w:cs="Times New Roman"/>
                <w:b/>
                <w:noProof/>
              </w:rPr>
              <w:t>Revision History</w:t>
            </w:r>
            <w:r w:rsidR="00A67FF2" w:rsidRPr="00A67FF2">
              <w:rPr>
                <w:rFonts w:ascii="Times New Roman" w:hAnsi="Times New Roman" w:cs="Times New Roman"/>
                <w:noProof/>
                <w:webHidden/>
              </w:rPr>
              <w:tab/>
            </w:r>
            <w:r w:rsidR="00A67FF2" w:rsidRPr="00A67FF2">
              <w:rPr>
                <w:rFonts w:ascii="Times New Roman" w:hAnsi="Times New Roman" w:cs="Times New Roman"/>
                <w:noProof/>
                <w:webHidden/>
              </w:rPr>
              <w:fldChar w:fldCharType="begin"/>
            </w:r>
            <w:r w:rsidR="00A67FF2" w:rsidRPr="00A67FF2">
              <w:rPr>
                <w:rFonts w:ascii="Times New Roman" w:hAnsi="Times New Roman" w:cs="Times New Roman"/>
                <w:noProof/>
                <w:webHidden/>
              </w:rPr>
              <w:instrText xml:space="preserve"> PAGEREF _Toc398744040 \h </w:instrText>
            </w:r>
            <w:r w:rsidR="00A67FF2" w:rsidRPr="00A67FF2">
              <w:rPr>
                <w:rFonts w:ascii="Times New Roman" w:hAnsi="Times New Roman" w:cs="Times New Roman"/>
                <w:noProof/>
                <w:webHidden/>
              </w:rPr>
            </w:r>
            <w:r w:rsidR="00A67FF2" w:rsidRPr="00A67FF2">
              <w:rPr>
                <w:rFonts w:ascii="Times New Roman" w:hAnsi="Times New Roman" w:cs="Times New Roman"/>
                <w:noProof/>
                <w:webHidden/>
              </w:rPr>
              <w:fldChar w:fldCharType="separate"/>
            </w:r>
            <w:r w:rsidR="00A67FF2" w:rsidRPr="00A67FF2">
              <w:rPr>
                <w:rFonts w:ascii="Times New Roman" w:hAnsi="Times New Roman" w:cs="Times New Roman"/>
                <w:noProof/>
                <w:webHidden/>
              </w:rPr>
              <w:t>4</w:t>
            </w:r>
            <w:r w:rsidR="00A67FF2" w:rsidRPr="00A67FF2">
              <w:rPr>
                <w:rFonts w:ascii="Times New Roman" w:hAnsi="Times New Roman" w:cs="Times New Roman"/>
                <w:noProof/>
                <w:webHidden/>
              </w:rPr>
              <w:fldChar w:fldCharType="end"/>
            </w:r>
          </w:hyperlink>
        </w:p>
        <w:p w14:paraId="68BA43C0" w14:textId="77777777" w:rsidR="00A67FF2" w:rsidRPr="00A67FF2" w:rsidRDefault="00A67FF2">
          <w:pPr>
            <w:pStyle w:val="TOC1"/>
            <w:tabs>
              <w:tab w:val="left" w:pos="440"/>
              <w:tab w:val="right" w:leader="dot" w:pos="9350"/>
            </w:tabs>
            <w:rPr>
              <w:rFonts w:ascii="Times New Roman" w:eastAsiaTheme="minorEastAsia" w:hAnsi="Times New Roman" w:cs="Times New Roman"/>
              <w:noProof/>
            </w:rPr>
          </w:pPr>
          <w:hyperlink w:anchor="_Toc398744041" w:history="1">
            <w:r w:rsidRPr="00A67FF2">
              <w:rPr>
                <w:rStyle w:val="Hyperlink"/>
                <w:rFonts w:ascii="Times New Roman" w:hAnsi="Times New Roman" w:cs="Times New Roman"/>
                <w:b/>
                <w:noProof/>
              </w:rPr>
              <w:t>1.</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Introduction</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_Toc398744041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5</w:t>
            </w:r>
            <w:r w:rsidRPr="00A67FF2">
              <w:rPr>
                <w:rFonts w:ascii="Times New Roman" w:hAnsi="Times New Roman" w:cs="Times New Roman"/>
                <w:noProof/>
                <w:webHidden/>
              </w:rPr>
              <w:fldChar w:fldCharType="end"/>
            </w:r>
          </w:hyperlink>
        </w:p>
        <w:p w14:paraId="4CC61862"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42" w:history="1">
            <w:r w:rsidRPr="00A67FF2">
              <w:rPr>
                <w:rStyle w:val="Hyperlink"/>
                <w:rFonts w:ascii="Times New Roman" w:hAnsi="Times New Roman" w:cs="Times New Roman"/>
                <w:b/>
                <w:noProof/>
              </w:rPr>
              <w:t>1.1</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Purpose</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_Toc398744042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5</w:t>
            </w:r>
            <w:r w:rsidRPr="00A67FF2">
              <w:rPr>
                <w:rFonts w:ascii="Times New Roman" w:hAnsi="Times New Roman" w:cs="Times New Roman"/>
                <w:noProof/>
                <w:webHidden/>
              </w:rPr>
              <w:fldChar w:fldCharType="end"/>
            </w:r>
          </w:hyperlink>
        </w:p>
        <w:p w14:paraId="66A23633"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43" w:history="1">
            <w:r w:rsidRPr="00A67FF2">
              <w:rPr>
                <w:rStyle w:val="Hyperlink"/>
                <w:rFonts w:ascii="Times New Roman" w:hAnsi="Times New Roman" w:cs="Times New Roman"/>
                <w:b/>
                <w:noProof/>
              </w:rPr>
              <w:t>1.2</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Problem Statement</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_Toc398744043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5</w:t>
            </w:r>
            <w:r w:rsidRPr="00A67FF2">
              <w:rPr>
                <w:rFonts w:ascii="Times New Roman" w:hAnsi="Times New Roman" w:cs="Times New Roman"/>
                <w:noProof/>
                <w:webHidden/>
              </w:rPr>
              <w:fldChar w:fldCharType="end"/>
            </w:r>
          </w:hyperlink>
        </w:p>
        <w:p w14:paraId="7806311E"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44" w:history="1">
            <w:r w:rsidRPr="00A67FF2">
              <w:rPr>
                <w:rStyle w:val="Hyperlink"/>
                <w:rFonts w:ascii="Times New Roman" w:hAnsi="Times New Roman" w:cs="Times New Roman"/>
                <w:b/>
                <w:noProof/>
              </w:rPr>
              <w:t>1.3</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Scope</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_Toc398744044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5</w:t>
            </w:r>
            <w:r w:rsidRPr="00A67FF2">
              <w:rPr>
                <w:rFonts w:ascii="Times New Roman" w:hAnsi="Times New Roman" w:cs="Times New Roman"/>
                <w:noProof/>
                <w:webHidden/>
              </w:rPr>
              <w:fldChar w:fldCharType="end"/>
            </w:r>
          </w:hyperlink>
        </w:p>
        <w:p w14:paraId="20975000"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45" w:history="1">
            <w:r w:rsidRPr="00A67FF2">
              <w:rPr>
                <w:rStyle w:val="Hyperlink"/>
                <w:rFonts w:ascii="Times New Roman" w:hAnsi="Times New Roman" w:cs="Times New Roman"/>
                <w:b/>
                <w:noProof/>
              </w:rPr>
              <w:t>1.4</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Team Information</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_Toc398744045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5</w:t>
            </w:r>
            <w:r w:rsidRPr="00A67FF2">
              <w:rPr>
                <w:rFonts w:ascii="Times New Roman" w:hAnsi="Times New Roman" w:cs="Times New Roman"/>
                <w:noProof/>
                <w:webHidden/>
              </w:rPr>
              <w:fldChar w:fldCharType="end"/>
            </w:r>
          </w:hyperlink>
        </w:p>
        <w:p w14:paraId="67E4CC77"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46" w:history="1">
            <w:r w:rsidRPr="00A67FF2">
              <w:rPr>
                <w:rStyle w:val="Hyperlink"/>
                <w:rFonts w:ascii="Times New Roman" w:hAnsi="Times New Roman" w:cs="Times New Roman"/>
                <w:b/>
                <w:noProof/>
              </w:rPr>
              <w:t>1.5</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Overview</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_Toc398744046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6</w:t>
            </w:r>
            <w:r w:rsidRPr="00A67FF2">
              <w:rPr>
                <w:rFonts w:ascii="Times New Roman" w:hAnsi="Times New Roman" w:cs="Times New Roman"/>
                <w:noProof/>
                <w:webHidden/>
              </w:rPr>
              <w:fldChar w:fldCharType="end"/>
            </w:r>
          </w:hyperlink>
        </w:p>
        <w:p w14:paraId="4F84E179" w14:textId="77777777" w:rsidR="00A67FF2" w:rsidRPr="00A67FF2" w:rsidRDefault="00A67FF2">
          <w:pPr>
            <w:pStyle w:val="TOC1"/>
            <w:tabs>
              <w:tab w:val="left" w:pos="440"/>
              <w:tab w:val="right" w:leader="dot" w:pos="9350"/>
            </w:tabs>
            <w:rPr>
              <w:rFonts w:ascii="Times New Roman" w:eastAsiaTheme="minorEastAsia" w:hAnsi="Times New Roman" w:cs="Times New Roman"/>
              <w:noProof/>
            </w:rPr>
          </w:pPr>
          <w:hyperlink w:anchor="_Toc398744047" w:history="1">
            <w:r w:rsidRPr="00A67FF2">
              <w:rPr>
                <w:rStyle w:val="Hyperlink"/>
                <w:rFonts w:ascii="Times New Roman" w:hAnsi="Times New Roman" w:cs="Times New Roman"/>
                <w:b/>
                <w:noProof/>
              </w:rPr>
              <w:t>2.</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Overall Description</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_Toc398744047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7</w:t>
            </w:r>
            <w:r w:rsidRPr="00A67FF2">
              <w:rPr>
                <w:rFonts w:ascii="Times New Roman" w:hAnsi="Times New Roman" w:cs="Times New Roman"/>
                <w:noProof/>
                <w:webHidden/>
              </w:rPr>
              <w:fldChar w:fldCharType="end"/>
            </w:r>
          </w:hyperlink>
        </w:p>
        <w:p w14:paraId="37CABC8B"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48" w:history="1">
            <w:r w:rsidRPr="00A67FF2">
              <w:rPr>
                <w:rStyle w:val="Hyperlink"/>
                <w:rFonts w:ascii="Times New Roman" w:hAnsi="Times New Roman" w:cs="Times New Roman"/>
                <w:b/>
                <w:noProof/>
              </w:rPr>
              <w:t>2.1</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Stakeholders</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_Toc398744048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7</w:t>
            </w:r>
            <w:r w:rsidRPr="00A67FF2">
              <w:rPr>
                <w:rFonts w:ascii="Times New Roman" w:hAnsi="Times New Roman" w:cs="Times New Roman"/>
                <w:noProof/>
                <w:webHidden/>
              </w:rPr>
              <w:fldChar w:fldCharType="end"/>
            </w:r>
          </w:hyperlink>
        </w:p>
        <w:p w14:paraId="77AFF550"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49" w:history="1">
            <w:r w:rsidRPr="00A67FF2">
              <w:rPr>
                <w:rStyle w:val="Hyperlink"/>
                <w:rFonts w:ascii="Times New Roman" w:hAnsi="Times New Roman" w:cs="Times New Roman"/>
                <w:b/>
                <w:noProof/>
              </w:rPr>
              <w:t>2.2</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Product Perspective</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_Toc398744049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7</w:t>
            </w:r>
            <w:r w:rsidRPr="00A67FF2">
              <w:rPr>
                <w:rFonts w:ascii="Times New Roman" w:hAnsi="Times New Roman" w:cs="Times New Roman"/>
                <w:noProof/>
                <w:webHidden/>
              </w:rPr>
              <w:fldChar w:fldCharType="end"/>
            </w:r>
          </w:hyperlink>
        </w:p>
        <w:p w14:paraId="3462EF94"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50" w:history="1">
            <w:r w:rsidRPr="00A67FF2">
              <w:rPr>
                <w:rStyle w:val="Hyperlink"/>
                <w:rFonts w:ascii="Times New Roman" w:hAnsi="Times New Roman" w:cs="Times New Roman"/>
                <w:b/>
                <w:noProof/>
              </w:rPr>
              <w:t>2.3</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Product Functions</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_Toc398744050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7</w:t>
            </w:r>
            <w:r w:rsidRPr="00A67FF2">
              <w:rPr>
                <w:rFonts w:ascii="Times New Roman" w:hAnsi="Times New Roman" w:cs="Times New Roman"/>
                <w:noProof/>
                <w:webHidden/>
              </w:rPr>
              <w:fldChar w:fldCharType="end"/>
            </w:r>
          </w:hyperlink>
        </w:p>
        <w:p w14:paraId="528DE1CC"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51" w:history="1">
            <w:r w:rsidRPr="00A67FF2">
              <w:rPr>
                <w:rStyle w:val="Hyperlink"/>
                <w:rFonts w:ascii="Times New Roman" w:hAnsi="Times New Roman" w:cs="Times New Roman"/>
                <w:b/>
                <w:noProof/>
              </w:rPr>
              <w:t>2.4</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Assumptions and Dependencies</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_Toc398744051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8</w:t>
            </w:r>
            <w:r w:rsidRPr="00A67FF2">
              <w:rPr>
                <w:rFonts w:ascii="Times New Roman" w:hAnsi="Times New Roman" w:cs="Times New Roman"/>
                <w:noProof/>
                <w:webHidden/>
              </w:rPr>
              <w:fldChar w:fldCharType="end"/>
            </w:r>
          </w:hyperlink>
        </w:p>
        <w:p w14:paraId="281C3191"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52" w:history="1">
            <w:r w:rsidRPr="00A67FF2">
              <w:rPr>
                <w:rStyle w:val="Hyperlink"/>
                <w:rFonts w:ascii="Times New Roman" w:hAnsi="Times New Roman" w:cs="Times New Roman"/>
                <w:b/>
                <w:noProof/>
              </w:rPr>
              <w:t>2.5</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Use Cases</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_Toc398744052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8</w:t>
            </w:r>
            <w:r w:rsidRPr="00A67FF2">
              <w:rPr>
                <w:rFonts w:ascii="Times New Roman" w:hAnsi="Times New Roman" w:cs="Times New Roman"/>
                <w:noProof/>
                <w:webHidden/>
              </w:rPr>
              <w:fldChar w:fldCharType="end"/>
            </w:r>
          </w:hyperlink>
        </w:p>
        <w:p w14:paraId="5CA65513" w14:textId="77777777" w:rsidR="00A67FF2" w:rsidRPr="00A67FF2" w:rsidRDefault="00A67FF2">
          <w:pPr>
            <w:pStyle w:val="TOC2"/>
            <w:tabs>
              <w:tab w:val="left" w:pos="1100"/>
              <w:tab w:val="right" w:leader="dot" w:pos="9350"/>
            </w:tabs>
            <w:rPr>
              <w:rFonts w:ascii="Times New Roman" w:eastAsiaTheme="minorEastAsia" w:hAnsi="Times New Roman" w:cs="Times New Roman"/>
              <w:noProof/>
            </w:rPr>
          </w:pPr>
          <w:hyperlink w:anchor="_Toc398744053" w:history="1">
            <w:r w:rsidRPr="00A67FF2">
              <w:rPr>
                <w:rStyle w:val="Hyperlink"/>
                <w:rFonts w:ascii="Times New Roman" w:hAnsi="Times New Roman" w:cs="Times New Roman"/>
                <w:b/>
                <w:noProof/>
              </w:rPr>
              <w:t>2.5.1</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Use Case 1: Full Completion of the Course</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_Toc398744053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8</w:t>
            </w:r>
            <w:r w:rsidRPr="00A67FF2">
              <w:rPr>
                <w:rFonts w:ascii="Times New Roman" w:hAnsi="Times New Roman" w:cs="Times New Roman"/>
                <w:noProof/>
                <w:webHidden/>
              </w:rPr>
              <w:fldChar w:fldCharType="end"/>
            </w:r>
          </w:hyperlink>
        </w:p>
        <w:p w14:paraId="741AAC17" w14:textId="77777777" w:rsidR="00A67FF2" w:rsidRPr="00A67FF2" w:rsidRDefault="00A67FF2">
          <w:pPr>
            <w:pStyle w:val="TOC2"/>
            <w:tabs>
              <w:tab w:val="left" w:pos="1100"/>
              <w:tab w:val="right" w:leader="dot" w:pos="9350"/>
            </w:tabs>
            <w:rPr>
              <w:rFonts w:ascii="Times New Roman" w:eastAsiaTheme="minorEastAsia" w:hAnsi="Times New Roman" w:cs="Times New Roman"/>
              <w:noProof/>
            </w:rPr>
          </w:pPr>
          <w:hyperlink w:anchor="_Toc398744054" w:history="1">
            <w:r w:rsidRPr="00A67FF2">
              <w:rPr>
                <w:rStyle w:val="Hyperlink"/>
                <w:rFonts w:ascii="Times New Roman" w:hAnsi="Times New Roman" w:cs="Times New Roman"/>
                <w:b/>
                <w:noProof/>
              </w:rPr>
              <w:t>2.5.2</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Use Case 2: Simon Carabiner Challenge</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_Toc398744054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10</w:t>
            </w:r>
            <w:r w:rsidRPr="00A67FF2">
              <w:rPr>
                <w:rFonts w:ascii="Times New Roman" w:hAnsi="Times New Roman" w:cs="Times New Roman"/>
                <w:noProof/>
                <w:webHidden/>
              </w:rPr>
              <w:fldChar w:fldCharType="end"/>
            </w:r>
          </w:hyperlink>
        </w:p>
        <w:p w14:paraId="3E48E7AA" w14:textId="77777777" w:rsidR="00A67FF2" w:rsidRPr="00A67FF2" w:rsidRDefault="00A67FF2">
          <w:pPr>
            <w:pStyle w:val="TOC2"/>
            <w:tabs>
              <w:tab w:val="left" w:pos="1100"/>
              <w:tab w:val="right" w:leader="dot" w:pos="9350"/>
            </w:tabs>
            <w:rPr>
              <w:rFonts w:ascii="Times New Roman" w:eastAsiaTheme="minorEastAsia" w:hAnsi="Times New Roman" w:cs="Times New Roman"/>
              <w:noProof/>
            </w:rPr>
          </w:pPr>
          <w:hyperlink w:anchor="_Toc398744055" w:history="1">
            <w:r w:rsidRPr="00A67FF2">
              <w:rPr>
                <w:rStyle w:val="Hyperlink"/>
                <w:rFonts w:ascii="Times New Roman" w:hAnsi="Times New Roman" w:cs="Times New Roman"/>
                <w:b/>
                <w:noProof/>
              </w:rPr>
              <w:t>2.5.3</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Use Case 3: Etch-A-Sketch Challenge</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_Toc398744055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12</w:t>
            </w:r>
            <w:r w:rsidRPr="00A67FF2">
              <w:rPr>
                <w:rFonts w:ascii="Times New Roman" w:hAnsi="Times New Roman" w:cs="Times New Roman"/>
                <w:noProof/>
                <w:webHidden/>
              </w:rPr>
              <w:fldChar w:fldCharType="end"/>
            </w:r>
          </w:hyperlink>
        </w:p>
        <w:p w14:paraId="0DEC4199" w14:textId="77777777" w:rsidR="00A67FF2" w:rsidRPr="00A67FF2" w:rsidRDefault="00A67FF2">
          <w:pPr>
            <w:pStyle w:val="TOC2"/>
            <w:tabs>
              <w:tab w:val="left" w:pos="1100"/>
              <w:tab w:val="right" w:leader="dot" w:pos="9350"/>
            </w:tabs>
            <w:rPr>
              <w:rFonts w:ascii="Times New Roman" w:eastAsiaTheme="minorEastAsia" w:hAnsi="Times New Roman" w:cs="Times New Roman"/>
              <w:noProof/>
            </w:rPr>
          </w:pPr>
          <w:hyperlink w:anchor="_Toc398744056" w:history="1">
            <w:r w:rsidRPr="00A67FF2">
              <w:rPr>
                <w:rStyle w:val="Hyperlink"/>
                <w:rFonts w:ascii="Times New Roman" w:hAnsi="Times New Roman" w:cs="Times New Roman"/>
                <w:b/>
                <w:noProof/>
              </w:rPr>
              <w:t>2.5.4</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Use Case 4: Rubik’s Cube Challenge</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_Toc398744056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13</w:t>
            </w:r>
            <w:r w:rsidRPr="00A67FF2">
              <w:rPr>
                <w:rFonts w:ascii="Times New Roman" w:hAnsi="Times New Roman" w:cs="Times New Roman"/>
                <w:noProof/>
                <w:webHidden/>
              </w:rPr>
              <w:fldChar w:fldCharType="end"/>
            </w:r>
          </w:hyperlink>
        </w:p>
        <w:p w14:paraId="3B9D4015" w14:textId="77777777" w:rsidR="00A67FF2" w:rsidRPr="00A67FF2" w:rsidRDefault="00A67FF2">
          <w:pPr>
            <w:pStyle w:val="TOC2"/>
            <w:tabs>
              <w:tab w:val="left" w:pos="1100"/>
              <w:tab w:val="right" w:leader="dot" w:pos="9350"/>
            </w:tabs>
            <w:rPr>
              <w:rFonts w:ascii="Times New Roman" w:eastAsiaTheme="minorEastAsia" w:hAnsi="Times New Roman" w:cs="Times New Roman"/>
              <w:noProof/>
            </w:rPr>
          </w:pPr>
          <w:hyperlink w:anchor="_Toc398744057" w:history="1">
            <w:r w:rsidRPr="00A67FF2">
              <w:rPr>
                <w:rStyle w:val="Hyperlink"/>
                <w:rFonts w:ascii="Times New Roman" w:hAnsi="Times New Roman" w:cs="Times New Roman"/>
                <w:b/>
                <w:noProof/>
              </w:rPr>
              <w:t>2.5.5</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Use Case 5: Card Challenge</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_Toc398744057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14</w:t>
            </w:r>
            <w:r w:rsidRPr="00A67FF2">
              <w:rPr>
                <w:rFonts w:ascii="Times New Roman" w:hAnsi="Times New Roman" w:cs="Times New Roman"/>
                <w:noProof/>
                <w:webHidden/>
              </w:rPr>
              <w:fldChar w:fldCharType="end"/>
            </w:r>
          </w:hyperlink>
        </w:p>
        <w:p w14:paraId="1AB033A2"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58" w:history="1">
            <w:r w:rsidRPr="00A67FF2">
              <w:rPr>
                <w:rStyle w:val="Hyperlink"/>
                <w:rFonts w:ascii="Times New Roman" w:hAnsi="Times New Roman" w:cs="Times New Roman"/>
                <w:b/>
                <w:noProof/>
              </w:rPr>
              <w:t>2.6</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Sequence Diagrams</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_Toc398744058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15</w:t>
            </w:r>
            <w:r w:rsidRPr="00A67FF2">
              <w:rPr>
                <w:rFonts w:ascii="Times New Roman" w:hAnsi="Times New Roman" w:cs="Times New Roman"/>
                <w:noProof/>
                <w:webHidden/>
              </w:rPr>
              <w:fldChar w:fldCharType="end"/>
            </w:r>
          </w:hyperlink>
        </w:p>
        <w:p w14:paraId="74B984B2" w14:textId="77777777" w:rsidR="00A67FF2" w:rsidRPr="00A67FF2" w:rsidRDefault="00A67FF2">
          <w:pPr>
            <w:pStyle w:val="TOC2"/>
            <w:tabs>
              <w:tab w:val="left" w:pos="1100"/>
              <w:tab w:val="right" w:leader="dot" w:pos="9350"/>
            </w:tabs>
            <w:rPr>
              <w:rFonts w:ascii="Times New Roman" w:eastAsiaTheme="minorEastAsia" w:hAnsi="Times New Roman" w:cs="Times New Roman"/>
              <w:noProof/>
            </w:rPr>
          </w:pPr>
          <w:hyperlink w:anchor="_Toc398744059" w:history="1">
            <w:r w:rsidRPr="00A67FF2">
              <w:rPr>
                <w:rStyle w:val="Hyperlink"/>
                <w:rFonts w:ascii="Times New Roman" w:hAnsi="Times New Roman" w:cs="Times New Roman"/>
                <w:b/>
                <w:noProof/>
              </w:rPr>
              <w:t>2.6.1</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Use Case 1</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_Toc398744059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15</w:t>
            </w:r>
            <w:r w:rsidRPr="00A67FF2">
              <w:rPr>
                <w:rFonts w:ascii="Times New Roman" w:hAnsi="Times New Roman" w:cs="Times New Roman"/>
                <w:noProof/>
                <w:webHidden/>
              </w:rPr>
              <w:fldChar w:fldCharType="end"/>
            </w:r>
          </w:hyperlink>
        </w:p>
        <w:p w14:paraId="0C249F5F" w14:textId="77777777" w:rsidR="00A67FF2" w:rsidRPr="00A67FF2" w:rsidRDefault="00A67FF2">
          <w:pPr>
            <w:pStyle w:val="TOC2"/>
            <w:tabs>
              <w:tab w:val="left" w:pos="1100"/>
              <w:tab w:val="right" w:leader="dot" w:pos="9350"/>
            </w:tabs>
            <w:rPr>
              <w:rFonts w:ascii="Times New Roman" w:eastAsiaTheme="minorEastAsia" w:hAnsi="Times New Roman" w:cs="Times New Roman"/>
              <w:noProof/>
            </w:rPr>
          </w:pPr>
          <w:hyperlink w:anchor="_Toc398744060" w:history="1">
            <w:r w:rsidRPr="00A67FF2">
              <w:rPr>
                <w:rStyle w:val="Hyperlink"/>
                <w:rFonts w:ascii="Times New Roman" w:hAnsi="Times New Roman" w:cs="Times New Roman"/>
                <w:b/>
                <w:noProof/>
              </w:rPr>
              <w:t>2.6.2</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Use Case 2</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_Toc398744060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16</w:t>
            </w:r>
            <w:r w:rsidRPr="00A67FF2">
              <w:rPr>
                <w:rFonts w:ascii="Times New Roman" w:hAnsi="Times New Roman" w:cs="Times New Roman"/>
                <w:noProof/>
                <w:webHidden/>
              </w:rPr>
              <w:fldChar w:fldCharType="end"/>
            </w:r>
          </w:hyperlink>
        </w:p>
        <w:p w14:paraId="7402B8FB" w14:textId="77777777" w:rsidR="00A67FF2" w:rsidRPr="00A67FF2" w:rsidRDefault="00A67FF2">
          <w:pPr>
            <w:pStyle w:val="TOC2"/>
            <w:tabs>
              <w:tab w:val="left" w:pos="1100"/>
              <w:tab w:val="right" w:leader="dot" w:pos="9350"/>
            </w:tabs>
            <w:rPr>
              <w:rFonts w:ascii="Times New Roman" w:eastAsiaTheme="minorEastAsia" w:hAnsi="Times New Roman" w:cs="Times New Roman"/>
              <w:noProof/>
            </w:rPr>
          </w:pPr>
          <w:hyperlink w:anchor="_Toc398744061" w:history="1">
            <w:r w:rsidRPr="00A67FF2">
              <w:rPr>
                <w:rStyle w:val="Hyperlink"/>
                <w:rFonts w:ascii="Times New Roman" w:hAnsi="Times New Roman" w:cs="Times New Roman"/>
                <w:b/>
                <w:noProof/>
              </w:rPr>
              <w:t>2.6.3</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Use Case 3</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_Toc398744061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17</w:t>
            </w:r>
            <w:r w:rsidRPr="00A67FF2">
              <w:rPr>
                <w:rFonts w:ascii="Times New Roman" w:hAnsi="Times New Roman" w:cs="Times New Roman"/>
                <w:noProof/>
                <w:webHidden/>
              </w:rPr>
              <w:fldChar w:fldCharType="end"/>
            </w:r>
          </w:hyperlink>
        </w:p>
        <w:p w14:paraId="277F5B3D" w14:textId="77777777" w:rsidR="00A67FF2" w:rsidRPr="00A67FF2" w:rsidRDefault="00A67FF2">
          <w:pPr>
            <w:pStyle w:val="TOC2"/>
            <w:tabs>
              <w:tab w:val="left" w:pos="1100"/>
              <w:tab w:val="right" w:leader="dot" w:pos="9350"/>
            </w:tabs>
            <w:rPr>
              <w:rFonts w:ascii="Times New Roman" w:eastAsiaTheme="minorEastAsia" w:hAnsi="Times New Roman" w:cs="Times New Roman"/>
              <w:noProof/>
            </w:rPr>
          </w:pPr>
          <w:hyperlink w:anchor="_Toc398744062" w:history="1">
            <w:r w:rsidRPr="00A67FF2">
              <w:rPr>
                <w:rStyle w:val="Hyperlink"/>
                <w:rFonts w:ascii="Times New Roman" w:hAnsi="Times New Roman" w:cs="Times New Roman"/>
                <w:b/>
                <w:noProof/>
              </w:rPr>
              <w:t>2.6.4</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Use Case 4</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_Toc398744062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18</w:t>
            </w:r>
            <w:r w:rsidRPr="00A67FF2">
              <w:rPr>
                <w:rFonts w:ascii="Times New Roman" w:hAnsi="Times New Roman" w:cs="Times New Roman"/>
                <w:noProof/>
                <w:webHidden/>
              </w:rPr>
              <w:fldChar w:fldCharType="end"/>
            </w:r>
          </w:hyperlink>
        </w:p>
        <w:p w14:paraId="5BDBF5EB" w14:textId="77777777" w:rsidR="00A67FF2" w:rsidRPr="00A67FF2" w:rsidRDefault="00A67FF2">
          <w:pPr>
            <w:pStyle w:val="TOC2"/>
            <w:tabs>
              <w:tab w:val="left" w:pos="1100"/>
              <w:tab w:val="right" w:leader="dot" w:pos="9350"/>
            </w:tabs>
            <w:rPr>
              <w:rFonts w:ascii="Times New Roman" w:eastAsiaTheme="minorEastAsia" w:hAnsi="Times New Roman" w:cs="Times New Roman"/>
              <w:noProof/>
            </w:rPr>
          </w:pPr>
          <w:hyperlink w:anchor="_Toc398744063" w:history="1">
            <w:r w:rsidRPr="00A67FF2">
              <w:rPr>
                <w:rStyle w:val="Hyperlink"/>
                <w:rFonts w:ascii="Times New Roman" w:hAnsi="Times New Roman" w:cs="Times New Roman"/>
                <w:b/>
                <w:noProof/>
              </w:rPr>
              <w:t>2.6.5</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Use Case 5</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_Toc398744063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19</w:t>
            </w:r>
            <w:r w:rsidRPr="00A67FF2">
              <w:rPr>
                <w:rFonts w:ascii="Times New Roman" w:hAnsi="Times New Roman" w:cs="Times New Roman"/>
                <w:noProof/>
                <w:webHidden/>
              </w:rPr>
              <w:fldChar w:fldCharType="end"/>
            </w:r>
          </w:hyperlink>
        </w:p>
        <w:p w14:paraId="20763282" w14:textId="77777777" w:rsidR="00A67FF2" w:rsidRPr="00A67FF2" w:rsidRDefault="00A67FF2">
          <w:pPr>
            <w:pStyle w:val="TOC1"/>
            <w:tabs>
              <w:tab w:val="left" w:pos="440"/>
              <w:tab w:val="right" w:leader="dot" w:pos="9350"/>
            </w:tabs>
            <w:rPr>
              <w:rFonts w:ascii="Times New Roman" w:eastAsiaTheme="minorEastAsia" w:hAnsi="Times New Roman" w:cs="Times New Roman"/>
              <w:noProof/>
            </w:rPr>
          </w:pPr>
          <w:hyperlink w:anchor="_Toc398744064" w:history="1">
            <w:r w:rsidRPr="00A67FF2">
              <w:rPr>
                <w:rStyle w:val="Hyperlink"/>
                <w:rFonts w:ascii="Times New Roman" w:hAnsi="Times New Roman" w:cs="Times New Roman"/>
                <w:b/>
                <w:noProof/>
              </w:rPr>
              <w:t>3.</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Functional Requirements</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_Toc398744064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20</w:t>
            </w:r>
            <w:r w:rsidRPr="00A67FF2">
              <w:rPr>
                <w:rFonts w:ascii="Times New Roman" w:hAnsi="Times New Roman" w:cs="Times New Roman"/>
                <w:noProof/>
                <w:webHidden/>
              </w:rPr>
              <w:fldChar w:fldCharType="end"/>
            </w:r>
          </w:hyperlink>
        </w:p>
        <w:p w14:paraId="717C5B8C"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65" w:history="1">
            <w:r w:rsidRPr="00A67FF2">
              <w:rPr>
                <w:rStyle w:val="Hyperlink"/>
                <w:rFonts w:ascii="Times New Roman" w:eastAsiaTheme="majorEastAsia" w:hAnsi="Times New Roman" w:cs="Times New Roman"/>
                <w:b/>
                <w:noProof/>
              </w:rPr>
              <w:t>3.1</w:t>
            </w:r>
            <w:r w:rsidRPr="00A67FF2">
              <w:rPr>
                <w:rFonts w:ascii="Times New Roman" w:eastAsiaTheme="minorEastAsia" w:hAnsi="Times New Roman" w:cs="Times New Roman"/>
                <w:noProof/>
              </w:rPr>
              <w:tab/>
            </w:r>
            <w:r w:rsidRPr="00A67FF2">
              <w:rPr>
                <w:rStyle w:val="Hyperlink"/>
                <w:rFonts w:ascii="Times New Roman" w:eastAsiaTheme="majorEastAsia" w:hAnsi="Times New Roman" w:cs="Times New Roman"/>
                <w:b/>
                <w:noProof/>
              </w:rPr>
              <w:t>Movement</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_Toc398744065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20</w:t>
            </w:r>
            <w:r w:rsidRPr="00A67FF2">
              <w:rPr>
                <w:rFonts w:ascii="Times New Roman" w:hAnsi="Times New Roman" w:cs="Times New Roman"/>
                <w:noProof/>
                <w:webHidden/>
              </w:rPr>
              <w:fldChar w:fldCharType="end"/>
            </w:r>
          </w:hyperlink>
        </w:p>
        <w:p w14:paraId="4AD0FE26"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66" w:history="1">
            <w:r w:rsidRPr="00A67FF2">
              <w:rPr>
                <w:rStyle w:val="Hyperlink"/>
                <w:rFonts w:ascii="Times New Roman" w:eastAsiaTheme="majorEastAsia" w:hAnsi="Times New Roman" w:cs="Times New Roman"/>
                <w:b/>
                <w:noProof/>
              </w:rPr>
              <w:t>3.2</w:t>
            </w:r>
            <w:r w:rsidRPr="00A67FF2">
              <w:rPr>
                <w:rFonts w:ascii="Times New Roman" w:eastAsiaTheme="minorEastAsia" w:hAnsi="Times New Roman" w:cs="Times New Roman"/>
                <w:noProof/>
              </w:rPr>
              <w:tab/>
            </w:r>
            <w:r w:rsidRPr="00A67FF2">
              <w:rPr>
                <w:rStyle w:val="Hyperlink"/>
                <w:rFonts w:ascii="Times New Roman" w:eastAsiaTheme="majorEastAsia" w:hAnsi="Times New Roman" w:cs="Times New Roman"/>
                <w:b/>
                <w:noProof/>
              </w:rPr>
              <w:t>Navigation</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_Toc398744066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20</w:t>
            </w:r>
            <w:r w:rsidRPr="00A67FF2">
              <w:rPr>
                <w:rFonts w:ascii="Times New Roman" w:hAnsi="Times New Roman" w:cs="Times New Roman"/>
                <w:noProof/>
                <w:webHidden/>
              </w:rPr>
              <w:fldChar w:fldCharType="end"/>
            </w:r>
          </w:hyperlink>
        </w:p>
        <w:p w14:paraId="4EB2CE0C"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67" w:history="1">
            <w:r w:rsidRPr="00A67FF2">
              <w:rPr>
                <w:rStyle w:val="Hyperlink"/>
                <w:rFonts w:ascii="Times New Roman" w:eastAsiaTheme="majorEastAsia" w:hAnsi="Times New Roman" w:cs="Times New Roman"/>
                <w:b/>
                <w:noProof/>
              </w:rPr>
              <w:t>3.3</w:t>
            </w:r>
            <w:r w:rsidRPr="00A67FF2">
              <w:rPr>
                <w:rFonts w:ascii="Times New Roman" w:eastAsiaTheme="minorEastAsia" w:hAnsi="Times New Roman" w:cs="Times New Roman"/>
                <w:noProof/>
              </w:rPr>
              <w:tab/>
            </w:r>
            <w:r w:rsidRPr="00A67FF2">
              <w:rPr>
                <w:rStyle w:val="Hyperlink"/>
                <w:rFonts w:ascii="Times New Roman" w:eastAsiaTheme="majorEastAsia" w:hAnsi="Times New Roman" w:cs="Times New Roman"/>
                <w:b/>
                <w:noProof/>
              </w:rPr>
              <w:t>Challenge Completion</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_Toc398744067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20</w:t>
            </w:r>
            <w:r w:rsidRPr="00A67FF2">
              <w:rPr>
                <w:rFonts w:ascii="Times New Roman" w:hAnsi="Times New Roman" w:cs="Times New Roman"/>
                <w:noProof/>
                <w:webHidden/>
              </w:rPr>
              <w:fldChar w:fldCharType="end"/>
            </w:r>
          </w:hyperlink>
        </w:p>
        <w:p w14:paraId="3C977ED2" w14:textId="77777777" w:rsidR="00A67FF2" w:rsidRPr="00A67FF2" w:rsidRDefault="00A67FF2">
          <w:pPr>
            <w:pStyle w:val="TOC1"/>
            <w:tabs>
              <w:tab w:val="left" w:pos="440"/>
              <w:tab w:val="right" w:leader="dot" w:pos="9350"/>
            </w:tabs>
            <w:rPr>
              <w:rFonts w:ascii="Times New Roman" w:eastAsiaTheme="minorEastAsia" w:hAnsi="Times New Roman" w:cs="Times New Roman"/>
              <w:noProof/>
            </w:rPr>
          </w:pPr>
          <w:hyperlink w:anchor="_Toc398744068" w:history="1">
            <w:r w:rsidRPr="00A67FF2">
              <w:rPr>
                <w:rStyle w:val="Hyperlink"/>
                <w:rFonts w:ascii="Times New Roman" w:hAnsi="Times New Roman" w:cs="Times New Roman"/>
                <w:b/>
                <w:noProof/>
              </w:rPr>
              <w:t>4.</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Non-Functional Requirements</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_Toc398744068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21</w:t>
            </w:r>
            <w:r w:rsidRPr="00A67FF2">
              <w:rPr>
                <w:rFonts w:ascii="Times New Roman" w:hAnsi="Times New Roman" w:cs="Times New Roman"/>
                <w:noProof/>
                <w:webHidden/>
              </w:rPr>
              <w:fldChar w:fldCharType="end"/>
            </w:r>
          </w:hyperlink>
        </w:p>
        <w:p w14:paraId="1AE91DAD"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69" w:history="1">
            <w:r w:rsidRPr="00A67FF2">
              <w:rPr>
                <w:rStyle w:val="Hyperlink"/>
                <w:rFonts w:ascii="Times New Roman" w:eastAsiaTheme="majorEastAsia" w:hAnsi="Times New Roman" w:cs="Times New Roman"/>
                <w:b/>
                <w:noProof/>
              </w:rPr>
              <w:t>4.1</w:t>
            </w:r>
            <w:r w:rsidRPr="00A67FF2">
              <w:rPr>
                <w:rFonts w:ascii="Times New Roman" w:eastAsiaTheme="minorEastAsia" w:hAnsi="Times New Roman" w:cs="Times New Roman"/>
                <w:noProof/>
              </w:rPr>
              <w:tab/>
            </w:r>
            <w:r w:rsidRPr="00A67FF2">
              <w:rPr>
                <w:rStyle w:val="Hyperlink"/>
                <w:rFonts w:ascii="Times New Roman" w:eastAsiaTheme="majorEastAsia" w:hAnsi="Times New Roman" w:cs="Times New Roman"/>
                <w:b/>
                <w:noProof/>
              </w:rPr>
              <w:t>System Size</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_Toc398744069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21</w:t>
            </w:r>
            <w:r w:rsidRPr="00A67FF2">
              <w:rPr>
                <w:rFonts w:ascii="Times New Roman" w:hAnsi="Times New Roman" w:cs="Times New Roman"/>
                <w:noProof/>
                <w:webHidden/>
              </w:rPr>
              <w:fldChar w:fldCharType="end"/>
            </w:r>
          </w:hyperlink>
        </w:p>
        <w:p w14:paraId="7C243216"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70" w:history="1">
            <w:r w:rsidRPr="00A67FF2">
              <w:rPr>
                <w:rStyle w:val="Hyperlink"/>
                <w:rFonts w:ascii="Times New Roman" w:eastAsiaTheme="majorEastAsia" w:hAnsi="Times New Roman" w:cs="Times New Roman"/>
                <w:b/>
                <w:noProof/>
              </w:rPr>
              <w:t>4.2</w:t>
            </w:r>
            <w:r w:rsidRPr="00A67FF2">
              <w:rPr>
                <w:rFonts w:ascii="Times New Roman" w:eastAsiaTheme="minorEastAsia" w:hAnsi="Times New Roman" w:cs="Times New Roman"/>
                <w:noProof/>
              </w:rPr>
              <w:tab/>
            </w:r>
            <w:r w:rsidRPr="00A67FF2">
              <w:rPr>
                <w:rStyle w:val="Hyperlink"/>
                <w:rFonts w:ascii="Times New Roman" w:eastAsiaTheme="majorEastAsia" w:hAnsi="Times New Roman" w:cs="Times New Roman"/>
                <w:b/>
                <w:noProof/>
              </w:rPr>
              <w:t>Power Management</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_Toc398744070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21</w:t>
            </w:r>
            <w:r w:rsidRPr="00A67FF2">
              <w:rPr>
                <w:rFonts w:ascii="Times New Roman" w:hAnsi="Times New Roman" w:cs="Times New Roman"/>
                <w:noProof/>
                <w:webHidden/>
              </w:rPr>
              <w:fldChar w:fldCharType="end"/>
            </w:r>
          </w:hyperlink>
        </w:p>
        <w:p w14:paraId="13A277B2"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71" w:history="1">
            <w:r w:rsidRPr="00A67FF2">
              <w:rPr>
                <w:rStyle w:val="Hyperlink"/>
                <w:rFonts w:ascii="Times New Roman" w:eastAsiaTheme="majorEastAsia" w:hAnsi="Times New Roman" w:cs="Times New Roman"/>
                <w:b/>
                <w:noProof/>
              </w:rPr>
              <w:t>4.3</w:t>
            </w:r>
            <w:r w:rsidRPr="00A67FF2">
              <w:rPr>
                <w:rFonts w:ascii="Times New Roman" w:eastAsiaTheme="minorEastAsia" w:hAnsi="Times New Roman" w:cs="Times New Roman"/>
                <w:noProof/>
              </w:rPr>
              <w:tab/>
            </w:r>
            <w:r w:rsidRPr="00A67FF2">
              <w:rPr>
                <w:rStyle w:val="Hyperlink"/>
                <w:rFonts w:ascii="Times New Roman" w:eastAsiaTheme="majorEastAsia" w:hAnsi="Times New Roman" w:cs="Times New Roman"/>
                <w:b/>
                <w:noProof/>
              </w:rPr>
              <w:t>Start Method/Operation</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_Toc398744071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21</w:t>
            </w:r>
            <w:r w:rsidRPr="00A67FF2">
              <w:rPr>
                <w:rFonts w:ascii="Times New Roman" w:hAnsi="Times New Roman" w:cs="Times New Roman"/>
                <w:noProof/>
                <w:webHidden/>
              </w:rPr>
              <w:fldChar w:fldCharType="end"/>
            </w:r>
          </w:hyperlink>
        </w:p>
        <w:p w14:paraId="5AD6AB53" w14:textId="77777777" w:rsidR="00A67FF2" w:rsidRPr="00A67FF2" w:rsidRDefault="00A67FF2">
          <w:pPr>
            <w:pStyle w:val="TOC1"/>
            <w:tabs>
              <w:tab w:val="left" w:pos="440"/>
              <w:tab w:val="right" w:leader="dot" w:pos="9350"/>
            </w:tabs>
            <w:rPr>
              <w:rFonts w:ascii="Times New Roman" w:eastAsiaTheme="minorEastAsia" w:hAnsi="Times New Roman" w:cs="Times New Roman"/>
              <w:noProof/>
            </w:rPr>
          </w:pPr>
          <w:hyperlink w:anchor="_Toc398744072" w:history="1">
            <w:r w:rsidRPr="00A67FF2">
              <w:rPr>
                <w:rStyle w:val="Hyperlink"/>
                <w:rFonts w:ascii="Times New Roman" w:hAnsi="Times New Roman" w:cs="Times New Roman"/>
                <w:b/>
                <w:noProof/>
              </w:rPr>
              <w:t>5.</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Glossary</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_Toc398744072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22</w:t>
            </w:r>
            <w:r w:rsidRPr="00A67FF2">
              <w:rPr>
                <w:rFonts w:ascii="Times New Roman" w:hAnsi="Times New Roman" w:cs="Times New Roman"/>
                <w:noProof/>
                <w:webHidden/>
              </w:rPr>
              <w:fldChar w:fldCharType="end"/>
            </w:r>
          </w:hyperlink>
        </w:p>
        <w:p w14:paraId="787769D0" w14:textId="77777777" w:rsidR="00A67FF2" w:rsidRPr="00A67FF2" w:rsidRDefault="00A67FF2">
          <w:pPr>
            <w:pStyle w:val="TOC1"/>
            <w:tabs>
              <w:tab w:val="left" w:pos="440"/>
              <w:tab w:val="right" w:leader="dot" w:pos="9350"/>
            </w:tabs>
            <w:rPr>
              <w:rFonts w:ascii="Times New Roman" w:eastAsiaTheme="minorEastAsia" w:hAnsi="Times New Roman" w:cs="Times New Roman"/>
              <w:noProof/>
            </w:rPr>
          </w:pPr>
          <w:hyperlink w:anchor="_Toc398744073" w:history="1">
            <w:r w:rsidRPr="00A67FF2">
              <w:rPr>
                <w:rStyle w:val="Hyperlink"/>
                <w:rFonts w:ascii="Times New Roman" w:hAnsi="Times New Roman" w:cs="Times New Roman"/>
                <w:b/>
                <w:noProof/>
              </w:rPr>
              <w:t>6.</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Acronyms and Abbreviations</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_Toc398744073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24</w:t>
            </w:r>
            <w:r w:rsidRPr="00A67FF2">
              <w:rPr>
                <w:rFonts w:ascii="Times New Roman" w:hAnsi="Times New Roman" w:cs="Times New Roman"/>
                <w:noProof/>
                <w:webHidden/>
              </w:rPr>
              <w:fldChar w:fldCharType="end"/>
            </w:r>
          </w:hyperlink>
        </w:p>
        <w:p w14:paraId="18234887" w14:textId="77777777" w:rsidR="00A67FF2" w:rsidRPr="00A67FF2" w:rsidRDefault="00A67FF2">
          <w:pPr>
            <w:pStyle w:val="TOC1"/>
            <w:tabs>
              <w:tab w:val="left" w:pos="440"/>
              <w:tab w:val="right" w:leader="dot" w:pos="9350"/>
            </w:tabs>
            <w:rPr>
              <w:rFonts w:ascii="Times New Roman" w:eastAsiaTheme="minorEastAsia" w:hAnsi="Times New Roman" w:cs="Times New Roman"/>
              <w:noProof/>
            </w:rPr>
          </w:pPr>
          <w:hyperlink w:anchor="_Toc398744074" w:history="1">
            <w:r w:rsidRPr="00A67FF2">
              <w:rPr>
                <w:rStyle w:val="Hyperlink"/>
                <w:rFonts w:ascii="Times New Roman" w:hAnsi="Times New Roman" w:cs="Times New Roman"/>
                <w:b/>
                <w:noProof/>
              </w:rPr>
              <w:t>7.</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Appendix A</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_Toc398744074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25</w:t>
            </w:r>
            <w:r w:rsidRPr="00A67FF2">
              <w:rPr>
                <w:rFonts w:ascii="Times New Roman" w:hAnsi="Times New Roman" w:cs="Times New Roman"/>
                <w:noProof/>
                <w:webHidden/>
              </w:rPr>
              <w:fldChar w:fldCharType="end"/>
            </w:r>
          </w:hyperlink>
        </w:p>
        <w:p w14:paraId="1CA20F2E"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75" w:history="1">
            <w:r w:rsidRPr="00A67FF2">
              <w:rPr>
                <w:rStyle w:val="Hyperlink"/>
                <w:rFonts w:ascii="Times New Roman" w:hAnsi="Times New Roman" w:cs="Times New Roman"/>
                <w:b/>
                <w:noProof/>
              </w:rPr>
              <w:t>7.1</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Competition Course</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_Toc398744075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25</w:t>
            </w:r>
            <w:r w:rsidRPr="00A67FF2">
              <w:rPr>
                <w:rFonts w:ascii="Times New Roman" w:hAnsi="Times New Roman" w:cs="Times New Roman"/>
                <w:noProof/>
                <w:webHidden/>
              </w:rPr>
              <w:fldChar w:fldCharType="end"/>
            </w:r>
          </w:hyperlink>
        </w:p>
        <w:p w14:paraId="102D0AAA"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76" w:history="1">
            <w:r w:rsidRPr="00A67FF2">
              <w:rPr>
                <w:rStyle w:val="Hyperlink"/>
                <w:rFonts w:ascii="Times New Roman" w:hAnsi="Times New Roman" w:cs="Times New Roman"/>
                <w:b/>
                <w:noProof/>
              </w:rPr>
              <w:t>7.2</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Simon carabiner</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_Toc398744076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26</w:t>
            </w:r>
            <w:r w:rsidRPr="00A67FF2">
              <w:rPr>
                <w:rFonts w:ascii="Times New Roman" w:hAnsi="Times New Roman" w:cs="Times New Roman"/>
                <w:noProof/>
                <w:webHidden/>
              </w:rPr>
              <w:fldChar w:fldCharType="end"/>
            </w:r>
          </w:hyperlink>
        </w:p>
        <w:p w14:paraId="2AFEE304"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77" w:history="1">
            <w:r w:rsidRPr="00A67FF2">
              <w:rPr>
                <w:rStyle w:val="Hyperlink"/>
                <w:rFonts w:ascii="Times New Roman" w:hAnsi="Times New Roman" w:cs="Times New Roman"/>
                <w:b/>
                <w:noProof/>
              </w:rPr>
              <w:t>7.3</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Rubik’s Cube</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_Toc398744077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27</w:t>
            </w:r>
            <w:r w:rsidRPr="00A67FF2">
              <w:rPr>
                <w:rFonts w:ascii="Times New Roman" w:hAnsi="Times New Roman" w:cs="Times New Roman"/>
                <w:noProof/>
                <w:webHidden/>
              </w:rPr>
              <w:fldChar w:fldCharType="end"/>
            </w:r>
          </w:hyperlink>
        </w:p>
        <w:p w14:paraId="0F57E054"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78" w:history="1">
            <w:r w:rsidRPr="00A67FF2">
              <w:rPr>
                <w:rStyle w:val="Hyperlink"/>
                <w:rFonts w:ascii="Times New Roman" w:hAnsi="Times New Roman" w:cs="Times New Roman"/>
                <w:b/>
                <w:noProof/>
              </w:rPr>
              <w:t>7.4</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Pocket Etch-A-Sketch</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_Toc398744078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28</w:t>
            </w:r>
            <w:r w:rsidRPr="00A67FF2">
              <w:rPr>
                <w:rFonts w:ascii="Times New Roman" w:hAnsi="Times New Roman" w:cs="Times New Roman"/>
                <w:noProof/>
                <w:webHidden/>
              </w:rPr>
              <w:fldChar w:fldCharType="end"/>
            </w:r>
          </w:hyperlink>
        </w:p>
        <w:p w14:paraId="3945C21E"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79" w:history="1">
            <w:r w:rsidRPr="00A67FF2">
              <w:rPr>
                <w:rStyle w:val="Hyperlink"/>
                <w:rFonts w:ascii="Times New Roman" w:hAnsi="Times New Roman" w:cs="Times New Roman"/>
                <w:b/>
                <w:noProof/>
              </w:rPr>
              <w:t>7.5</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Playing Cards</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_Toc398744079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29</w:t>
            </w:r>
            <w:r w:rsidRPr="00A67FF2">
              <w:rPr>
                <w:rFonts w:ascii="Times New Roman" w:hAnsi="Times New Roman" w:cs="Times New Roman"/>
                <w:noProof/>
                <w:webHidden/>
              </w:rPr>
              <w:fldChar w:fldCharType="end"/>
            </w:r>
          </w:hyperlink>
        </w:p>
        <w:p w14:paraId="4434DD4D" w14:textId="77777777" w:rsidR="00A67FF2" w:rsidRPr="00A67FF2" w:rsidRDefault="00A67FF2">
          <w:pPr>
            <w:pStyle w:val="TOC2"/>
            <w:tabs>
              <w:tab w:val="left" w:pos="880"/>
              <w:tab w:val="right" w:leader="dot" w:pos="9350"/>
            </w:tabs>
            <w:rPr>
              <w:rFonts w:ascii="Times New Roman" w:eastAsiaTheme="minorEastAsia" w:hAnsi="Times New Roman" w:cs="Times New Roman"/>
              <w:noProof/>
            </w:rPr>
          </w:pPr>
          <w:hyperlink w:anchor="_Toc398744080" w:history="1">
            <w:r w:rsidRPr="00A67FF2">
              <w:rPr>
                <w:rStyle w:val="Hyperlink"/>
                <w:rFonts w:ascii="Times New Roman" w:hAnsi="Times New Roman" w:cs="Times New Roman"/>
                <w:b/>
                <w:noProof/>
              </w:rPr>
              <w:t>7.6</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Scotch Blue Painter’s Tape</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_Toc398744080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30</w:t>
            </w:r>
            <w:r w:rsidRPr="00A67FF2">
              <w:rPr>
                <w:rFonts w:ascii="Times New Roman" w:hAnsi="Times New Roman" w:cs="Times New Roman"/>
                <w:noProof/>
                <w:webHidden/>
              </w:rPr>
              <w:fldChar w:fldCharType="end"/>
            </w:r>
          </w:hyperlink>
        </w:p>
        <w:p w14:paraId="3B1ABC19" w14:textId="77777777" w:rsidR="00A67FF2" w:rsidRDefault="00A67FF2">
          <w:pPr>
            <w:pStyle w:val="TOC1"/>
            <w:tabs>
              <w:tab w:val="left" w:pos="440"/>
              <w:tab w:val="right" w:leader="dot" w:pos="9350"/>
            </w:tabs>
            <w:rPr>
              <w:rFonts w:eastAsiaTheme="minorEastAsia"/>
              <w:noProof/>
            </w:rPr>
          </w:pPr>
          <w:hyperlink w:anchor="_Toc398744081" w:history="1">
            <w:r w:rsidRPr="00A67FF2">
              <w:rPr>
                <w:rStyle w:val="Hyperlink"/>
                <w:rFonts w:ascii="Times New Roman" w:hAnsi="Times New Roman" w:cs="Times New Roman"/>
                <w:b/>
                <w:noProof/>
              </w:rPr>
              <w:t>8.</w:t>
            </w:r>
            <w:r w:rsidRPr="00A67FF2">
              <w:rPr>
                <w:rFonts w:ascii="Times New Roman" w:eastAsiaTheme="minorEastAsia" w:hAnsi="Times New Roman" w:cs="Times New Roman"/>
                <w:noProof/>
              </w:rPr>
              <w:tab/>
            </w:r>
            <w:r w:rsidRPr="00A67FF2">
              <w:rPr>
                <w:rStyle w:val="Hyperlink"/>
                <w:rFonts w:ascii="Times New Roman" w:hAnsi="Times New Roman" w:cs="Times New Roman"/>
                <w:b/>
                <w:noProof/>
              </w:rPr>
              <w:t>References</w:t>
            </w:r>
            <w:r w:rsidRPr="00A67FF2">
              <w:rPr>
                <w:rFonts w:ascii="Times New Roman" w:hAnsi="Times New Roman" w:cs="Times New Roman"/>
                <w:noProof/>
                <w:webHidden/>
              </w:rPr>
              <w:tab/>
            </w:r>
            <w:r w:rsidRPr="00A67FF2">
              <w:rPr>
                <w:rFonts w:ascii="Times New Roman" w:hAnsi="Times New Roman" w:cs="Times New Roman"/>
                <w:noProof/>
                <w:webHidden/>
              </w:rPr>
              <w:fldChar w:fldCharType="begin"/>
            </w:r>
            <w:r w:rsidRPr="00A67FF2">
              <w:rPr>
                <w:rFonts w:ascii="Times New Roman" w:hAnsi="Times New Roman" w:cs="Times New Roman"/>
                <w:noProof/>
                <w:webHidden/>
              </w:rPr>
              <w:instrText xml:space="preserve"> PAGEREF _Toc398744081 \h </w:instrText>
            </w:r>
            <w:r w:rsidRPr="00A67FF2">
              <w:rPr>
                <w:rFonts w:ascii="Times New Roman" w:hAnsi="Times New Roman" w:cs="Times New Roman"/>
                <w:noProof/>
                <w:webHidden/>
              </w:rPr>
            </w:r>
            <w:r w:rsidRPr="00A67FF2">
              <w:rPr>
                <w:rFonts w:ascii="Times New Roman" w:hAnsi="Times New Roman" w:cs="Times New Roman"/>
                <w:noProof/>
                <w:webHidden/>
              </w:rPr>
              <w:fldChar w:fldCharType="separate"/>
            </w:r>
            <w:r w:rsidRPr="00A67FF2">
              <w:rPr>
                <w:rFonts w:ascii="Times New Roman" w:hAnsi="Times New Roman" w:cs="Times New Roman"/>
                <w:noProof/>
                <w:webHidden/>
              </w:rPr>
              <w:t>31</w:t>
            </w:r>
            <w:r w:rsidRPr="00A67FF2">
              <w:rPr>
                <w:rFonts w:ascii="Times New Roman" w:hAnsi="Times New Roman" w:cs="Times New Roman"/>
                <w:noProof/>
                <w:webHidden/>
              </w:rPr>
              <w:fldChar w:fldCharType="end"/>
            </w:r>
          </w:hyperlink>
        </w:p>
        <w:p w14:paraId="7624591C" w14:textId="77777777" w:rsidR="00FF3EF9" w:rsidRPr="00E52D19" w:rsidRDefault="00FF3EF9">
          <w:pPr>
            <w:rPr>
              <w:rFonts w:ascii="Times New Roman" w:hAnsi="Times New Roman" w:cs="Times New Roman"/>
            </w:rPr>
          </w:pPr>
          <w:r w:rsidRPr="00433577">
            <w:rPr>
              <w:rFonts w:ascii="Times New Roman" w:hAnsi="Times New Roman" w:cs="Times New Roman"/>
              <w:b/>
              <w:bCs/>
              <w:noProof/>
            </w:rPr>
            <w:fldChar w:fldCharType="end"/>
          </w:r>
        </w:p>
      </w:sdtContent>
    </w:sdt>
    <w:p w14:paraId="76F256C7" w14:textId="49F811FE" w:rsidR="00A67FF2" w:rsidRDefault="00A67FF2">
      <w:pPr>
        <w:rPr>
          <w:rFonts w:ascii="Times New Roman" w:eastAsiaTheme="majorEastAsia" w:hAnsi="Times New Roman" w:cs="Times New Roman"/>
          <w:sz w:val="32"/>
          <w:szCs w:val="32"/>
        </w:rPr>
      </w:pPr>
      <w:r>
        <w:rPr>
          <w:rFonts w:ascii="Times New Roman" w:eastAsiaTheme="majorEastAsia" w:hAnsi="Times New Roman" w:cs="Times New Roman"/>
          <w:sz w:val="32"/>
          <w:szCs w:val="32"/>
        </w:rPr>
        <w:br w:type="page"/>
      </w:r>
    </w:p>
    <w:p w14:paraId="2B14075C" w14:textId="13D62FA1" w:rsidR="00AB251D" w:rsidRPr="00E52D19" w:rsidRDefault="000A4502" w:rsidP="00AB251D">
      <w:pPr>
        <w:pStyle w:val="TableofFigures"/>
        <w:tabs>
          <w:tab w:val="right" w:leader="dot" w:pos="9350"/>
        </w:tabs>
        <w:jc w:val="center"/>
        <w:rPr>
          <w:rFonts w:ascii="Times New Roman" w:eastAsiaTheme="majorEastAsia" w:hAnsi="Times New Roman" w:cs="Times New Roman"/>
          <w:sz w:val="32"/>
          <w:szCs w:val="32"/>
        </w:rPr>
      </w:pPr>
      <w:r>
        <w:rPr>
          <w:rFonts w:ascii="Times New Roman" w:eastAsiaTheme="majorEastAsia" w:hAnsi="Times New Roman" w:cs="Times New Roman"/>
          <w:sz w:val="32"/>
          <w:szCs w:val="32"/>
        </w:rPr>
        <w:lastRenderedPageBreak/>
        <w:t>Table o</w:t>
      </w:r>
      <w:r w:rsidR="00AB251D" w:rsidRPr="00E52D19">
        <w:rPr>
          <w:rFonts w:ascii="Times New Roman" w:eastAsiaTheme="majorEastAsia" w:hAnsi="Times New Roman" w:cs="Times New Roman"/>
          <w:sz w:val="32"/>
          <w:szCs w:val="32"/>
        </w:rPr>
        <w:t>f Figures</w:t>
      </w:r>
    </w:p>
    <w:p w14:paraId="79FE0BE6" w14:textId="77777777" w:rsidR="00AB251D" w:rsidRPr="004C793A" w:rsidRDefault="00AB251D" w:rsidP="00AB251D">
      <w:pPr>
        <w:rPr>
          <w:rFonts w:ascii="Times New Roman" w:hAnsi="Times New Roman" w:cs="Times New Roman"/>
        </w:rPr>
      </w:pPr>
    </w:p>
    <w:p w14:paraId="74949AC4" w14:textId="77777777" w:rsidR="00791896" w:rsidRPr="00791896" w:rsidRDefault="00AB251D">
      <w:pPr>
        <w:pStyle w:val="TableofFigures"/>
        <w:tabs>
          <w:tab w:val="right" w:leader="dot" w:pos="9350"/>
        </w:tabs>
        <w:rPr>
          <w:rFonts w:ascii="Times New Roman" w:eastAsiaTheme="minorEastAsia" w:hAnsi="Times New Roman" w:cs="Times New Roman"/>
          <w:noProof/>
        </w:rPr>
      </w:pPr>
      <w:r w:rsidRPr="004C793A">
        <w:rPr>
          <w:rFonts w:ascii="Times New Roman" w:hAnsi="Times New Roman" w:cs="Times New Roman"/>
        </w:rPr>
        <w:fldChar w:fldCharType="begin"/>
      </w:r>
      <w:r w:rsidRPr="004C793A">
        <w:rPr>
          <w:rFonts w:ascii="Times New Roman" w:hAnsi="Times New Roman" w:cs="Times New Roman"/>
        </w:rPr>
        <w:instrText xml:space="preserve"> TOC \h \z \c "Figure" </w:instrText>
      </w:r>
      <w:r w:rsidRPr="004C793A">
        <w:rPr>
          <w:rFonts w:ascii="Times New Roman" w:hAnsi="Times New Roman" w:cs="Times New Roman"/>
        </w:rPr>
        <w:fldChar w:fldCharType="separate"/>
      </w:r>
      <w:hyperlink r:id="rId8" w:anchor="_Toc398740304" w:history="1">
        <w:r w:rsidR="00791896" w:rsidRPr="00791896">
          <w:rPr>
            <w:rStyle w:val="Hyperlink"/>
            <w:rFonts w:ascii="Times New Roman" w:hAnsi="Times New Roman" w:cs="Times New Roman"/>
            <w:b/>
            <w:noProof/>
          </w:rPr>
          <w:t>Fig. 1</w:t>
        </w:r>
        <w:r w:rsidR="00791896" w:rsidRPr="00791896">
          <w:rPr>
            <w:rStyle w:val="Hyperlink"/>
            <w:rFonts w:ascii="Times New Roman" w:hAnsi="Times New Roman" w:cs="Times New Roman"/>
            <w:noProof/>
          </w:rPr>
          <w:t xml:space="preserve"> Use Case: Full completion of the course sequence diagram</w:t>
        </w:r>
        <w:r w:rsidR="00791896" w:rsidRPr="00791896">
          <w:rPr>
            <w:rFonts w:ascii="Times New Roman" w:hAnsi="Times New Roman" w:cs="Times New Roman"/>
            <w:noProof/>
            <w:webHidden/>
          </w:rPr>
          <w:tab/>
        </w:r>
        <w:r w:rsidR="00791896" w:rsidRPr="00791896">
          <w:rPr>
            <w:rFonts w:ascii="Times New Roman" w:hAnsi="Times New Roman" w:cs="Times New Roman"/>
            <w:noProof/>
            <w:webHidden/>
          </w:rPr>
          <w:fldChar w:fldCharType="begin"/>
        </w:r>
        <w:r w:rsidR="00791896" w:rsidRPr="00791896">
          <w:rPr>
            <w:rFonts w:ascii="Times New Roman" w:hAnsi="Times New Roman" w:cs="Times New Roman"/>
            <w:noProof/>
            <w:webHidden/>
          </w:rPr>
          <w:instrText xml:space="preserve"> PAGEREF _Toc398740304 \h </w:instrText>
        </w:r>
        <w:r w:rsidR="00791896" w:rsidRPr="00791896">
          <w:rPr>
            <w:rFonts w:ascii="Times New Roman" w:hAnsi="Times New Roman" w:cs="Times New Roman"/>
            <w:noProof/>
            <w:webHidden/>
          </w:rPr>
        </w:r>
        <w:r w:rsidR="00791896" w:rsidRPr="00791896">
          <w:rPr>
            <w:rFonts w:ascii="Times New Roman" w:hAnsi="Times New Roman" w:cs="Times New Roman"/>
            <w:noProof/>
            <w:webHidden/>
          </w:rPr>
          <w:fldChar w:fldCharType="separate"/>
        </w:r>
        <w:r w:rsidR="00791896" w:rsidRPr="00791896">
          <w:rPr>
            <w:rFonts w:ascii="Times New Roman" w:hAnsi="Times New Roman" w:cs="Times New Roman"/>
            <w:noProof/>
            <w:webHidden/>
          </w:rPr>
          <w:t>15</w:t>
        </w:r>
        <w:r w:rsidR="00791896" w:rsidRPr="00791896">
          <w:rPr>
            <w:rFonts w:ascii="Times New Roman" w:hAnsi="Times New Roman" w:cs="Times New Roman"/>
            <w:noProof/>
            <w:webHidden/>
          </w:rPr>
          <w:fldChar w:fldCharType="end"/>
        </w:r>
      </w:hyperlink>
    </w:p>
    <w:p w14:paraId="040243D9" w14:textId="77777777" w:rsidR="00791896" w:rsidRPr="00791896" w:rsidRDefault="00D6618C">
      <w:pPr>
        <w:pStyle w:val="TableofFigures"/>
        <w:tabs>
          <w:tab w:val="right" w:leader="dot" w:pos="9350"/>
        </w:tabs>
        <w:rPr>
          <w:rFonts w:ascii="Times New Roman" w:eastAsiaTheme="minorEastAsia" w:hAnsi="Times New Roman" w:cs="Times New Roman"/>
          <w:noProof/>
        </w:rPr>
      </w:pPr>
      <w:hyperlink r:id="rId9" w:anchor="_Toc398740305" w:history="1">
        <w:r w:rsidR="00791896" w:rsidRPr="00791896">
          <w:rPr>
            <w:rStyle w:val="Hyperlink"/>
            <w:rFonts w:ascii="Times New Roman" w:hAnsi="Times New Roman" w:cs="Times New Roman"/>
            <w:b/>
            <w:noProof/>
          </w:rPr>
          <w:t>Fig. 2</w:t>
        </w:r>
        <w:r w:rsidR="00791896" w:rsidRPr="00791896">
          <w:rPr>
            <w:rStyle w:val="Hyperlink"/>
            <w:rFonts w:ascii="Times New Roman" w:hAnsi="Times New Roman" w:cs="Times New Roman"/>
            <w:noProof/>
          </w:rPr>
          <w:t xml:space="preserve"> Use case: Simon Carabiner challenge sequence diagram</w:t>
        </w:r>
        <w:r w:rsidR="00791896" w:rsidRPr="00791896">
          <w:rPr>
            <w:rFonts w:ascii="Times New Roman" w:hAnsi="Times New Roman" w:cs="Times New Roman"/>
            <w:noProof/>
            <w:webHidden/>
          </w:rPr>
          <w:tab/>
        </w:r>
        <w:r w:rsidR="00791896" w:rsidRPr="00791896">
          <w:rPr>
            <w:rFonts w:ascii="Times New Roman" w:hAnsi="Times New Roman" w:cs="Times New Roman"/>
            <w:noProof/>
            <w:webHidden/>
          </w:rPr>
          <w:fldChar w:fldCharType="begin"/>
        </w:r>
        <w:r w:rsidR="00791896" w:rsidRPr="00791896">
          <w:rPr>
            <w:rFonts w:ascii="Times New Roman" w:hAnsi="Times New Roman" w:cs="Times New Roman"/>
            <w:noProof/>
            <w:webHidden/>
          </w:rPr>
          <w:instrText xml:space="preserve"> PAGEREF _Toc398740305 \h </w:instrText>
        </w:r>
        <w:r w:rsidR="00791896" w:rsidRPr="00791896">
          <w:rPr>
            <w:rFonts w:ascii="Times New Roman" w:hAnsi="Times New Roman" w:cs="Times New Roman"/>
            <w:noProof/>
            <w:webHidden/>
          </w:rPr>
        </w:r>
        <w:r w:rsidR="00791896" w:rsidRPr="00791896">
          <w:rPr>
            <w:rFonts w:ascii="Times New Roman" w:hAnsi="Times New Roman" w:cs="Times New Roman"/>
            <w:noProof/>
            <w:webHidden/>
          </w:rPr>
          <w:fldChar w:fldCharType="separate"/>
        </w:r>
        <w:r w:rsidR="00791896" w:rsidRPr="00791896">
          <w:rPr>
            <w:rFonts w:ascii="Times New Roman" w:hAnsi="Times New Roman" w:cs="Times New Roman"/>
            <w:noProof/>
            <w:webHidden/>
          </w:rPr>
          <w:t>16</w:t>
        </w:r>
        <w:r w:rsidR="00791896" w:rsidRPr="00791896">
          <w:rPr>
            <w:rFonts w:ascii="Times New Roman" w:hAnsi="Times New Roman" w:cs="Times New Roman"/>
            <w:noProof/>
            <w:webHidden/>
          </w:rPr>
          <w:fldChar w:fldCharType="end"/>
        </w:r>
      </w:hyperlink>
    </w:p>
    <w:p w14:paraId="65F18C02" w14:textId="77777777" w:rsidR="00791896" w:rsidRPr="00791896" w:rsidRDefault="00D6618C">
      <w:pPr>
        <w:pStyle w:val="TableofFigures"/>
        <w:tabs>
          <w:tab w:val="right" w:leader="dot" w:pos="9350"/>
        </w:tabs>
        <w:rPr>
          <w:rFonts w:ascii="Times New Roman" w:eastAsiaTheme="minorEastAsia" w:hAnsi="Times New Roman" w:cs="Times New Roman"/>
          <w:noProof/>
        </w:rPr>
      </w:pPr>
      <w:hyperlink r:id="rId10" w:anchor="_Toc398740306" w:history="1">
        <w:r w:rsidR="00791896" w:rsidRPr="00791896">
          <w:rPr>
            <w:rStyle w:val="Hyperlink"/>
            <w:rFonts w:ascii="Times New Roman" w:hAnsi="Times New Roman" w:cs="Times New Roman"/>
            <w:b/>
            <w:noProof/>
          </w:rPr>
          <w:t xml:space="preserve">Fig. 3 </w:t>
        </w:r>
        <w:r w:rsidR="00791896" w:rsidRPr="00791896">
          <w:rPr>
            <w:rStyle w:val="Hyperlink"/>
            <w:rFonts w:ascii="Times New Roman" w:hAnsi="Times New Roman" w:cs="Times New Roman"/>
            <w:noProof/>
          </w:rPr>
          <w:t>Use case: Etch-A-Sketch challenge sequence diagram.</w:t>
        </w:r>
        <w:r w:rsidR="00791896" w:rsidRPr="00791896">
          <w:rPr>
            <w:rFonts w:ascii="Times New Roman" w:hAnsi="Times New Roman" w:cs="Times New Roman"/>
            <w:noProof/>
            <w:webHidden/>
          </w:rPr>
          <w:tab/>
        </w:r>
        <w:r w:rsidR="00791896" w:rsidRPr="00791896">
          <w:rPr>
            <w:rFonts w:ascii="Times New Roman" w:hAnsi="Times New Roman" w:cs="Times New Roman"/>
            <w:noProof/>
            <w:webHidden/>
          </w:rPr>
          <w:fldChar w:fldCharType="begin"/>
        </w:r>
        <w:r w:rsidR="00791896" w:rsidRPr="00791896">
          <w:rPr>
            <w:rFonts w:ascii="Times New Roman" w:hAnsi="Times New Roman" w:cs="Times New Roman"/>
            <w:noProof/>
            <w:webHidden/>
          </w:rPr>
          <w:instrText xml:space="preserve"> PAGEREF _Toc398740306 \h </w:instrText>
        </w:r>
        <w:r w:rsidR="00791896" w:rsidRPr="00791896">
          <w:rPr>
            <w:rFonts w:ascii="Times New Roman" w:hAnsi="Times New Roman" w:cs="Times New Roman"/>
            <w:noProof/>
            <w:webHidden/>
          </w:rPr>
        </w:r>
        <w:r w:rsidR="00791896" w:rsidRPr="00791896">
          <w:rPr>
            <w:rFonts w:ascii="Times New Roman" w:hAnsi="Times New Roman" w:cs="Times New Roman"/>
            <w:noProof/>
            <w:webHidden/>
          </w:rPr>
          <w:fldChar w:fldCharType="separate"/>
        </w:r>
        <w:r w:rsidR="00791896" w:rsidRPr="00791896">
          <w:rPr>
            <w:rFonts w:ascii="Times New Roman" w:hAnsi="Times New Roman" w:cs="Times New Roman"/>
            <w:noProof/>
            <w:webHidden/>
          </w:rPr>
          <w:t>17</w:t>
        </w:r>
        <w:r w:rsidR="00791896" w:rsidRPr="00791896">
          <w:rPr>
            <w:rFonts w:ascii="Times New Roman" w:hAnsi="Times New Roman" w:cs="Times New Roman"/>
            <w:noProof/>
            <w:webHidden/>
          </w:rPr>
          <w:fldChar w:fldCharType="end"/>
        </w:r>
      </w:hyperlink>
    </w:p>
    <w:p w14:paraId="7E95210F" w14:textId="77777777" w:rsidR="00791896" w:rsidRPr="00791896" w:rsidRDefault="00D6618C">
      <w:pPr>
        <w:pStyle w:val="TableofFigures"/>
        <w:tabs>
          <w:tab w:val="right" w:leader="dot" w:pos="9350"/>
        </w:tabs>
        <w:rPr>
          <w:rFonts w:ascii="Times New Roman" w:eastAsiaTheme="minorEastAsia" w:hAnsi="Times New Roman" w:cs="Times New Roman"/>
          <w:noProof/>
        </w:rPr>
      </w:pPr>
      <w:hyperlink r:id="rId11" w:anchor="_Toc398740307" w:history="1">
        <w:r w:rsidR="00791896" w:rsidRPr="00791896">
          <w:rPr>
            <w:rStyle w:val="Hyperlink"/>
            <w:rFonts w:ascii="Times New Roman" w:hAnsi="Times New Roman" w:cs="Times New Roman"/>
            <w:b/>
            <w:noProof/>
          </w:rPr>
          <w:t xml:space="preserve">Fig. 4 </w:t>
        </w:r>
        <w:r w:rsidR="00791896" w:rsidRPr="00791896">
          <w:rPr>
            <w:rStyle w:val="Hyperlink"/>
            <w:rFonts w:ascii="Times New Roman" w:hAnsi="Times New Roman" w:cs="Times New Roman"/>
            <w:noProof/>
          </w:rPr>
          <w:t>Use case: Rubik’s cube challenge sequence diagram</w:t>
        </w:r>
        <w:r w:rsidR="00791896" w:rsidRPr="00791896">
          <w:rPr>
            <w:rFonts w:ascii="Times New Roman" w:hAnsi="Times New Roman" w:cs="Times New Roman"/>
            <w:noProof/>
            <w:webHidden/>
          </w:rPr>
          <w:tab/>
        </w:r>
        <w:r w:rsidR="00791896" w:rsidRPr="00791896">
          <w:rPr>
            <w:rFonts w:ascii="Times New Roman" w:hAnsi="Times New Roman" w:cs="Times New Roman"/>
            <w:noProof/>
            <w:webHidden/>
          </w:rPr>
          <w:fldChar w:fldCharType="begin"/>
        </w:r>
        <w:r w:rsidR="00791896" w:rsidRPr="00791896">
          <w:rPr>
            <w:rFonts w:ascii="Times New Roman" w:hAnsi="Times New Roman" w:cs="Times New Roman"/>
            <w:noProof/>
            <w:webHidden/>
          </w:rPr>
          <w:instrText xml:space="preserve"> PAGEREF _Toc398740307 \h </w:instrText>
        </w:r>
        <w:r w:rsidR="00791896" w:rsidRPr="00791896">
          <w:rPr>
            <w:rFonts w:ascii="Times New Roman" w:hAnsi="Times New Roman" w:cs="Times New Roman"/>
            <w:noProof/>
            <w:webHidden/>
          </w:rPr>
        </w:r>
        <w:r w:rsidR="00791896" w:rsidRPr="00791896">
          <w:rPr>
            <w:rFonts w:ascii="Times New Roman" w:hAnsi="Times New Roman" w:cs="Times New Roman"/>
            <w:noProof/>
            <w:webHidden/>
          </w:rPr>
          <w:fldChar w:fldCharType="separate"/>
        </w:r>
        <w:r w:rsidR="00791896" w:rsidRPr="00791896">
          <w:rPr>
            <w:rFonts w:ascii="Times New Roman" w:hAnsi="Times New Roman" w:cs="Times New Roman"/>
            <w:noProof/>
            <w:webHidden/>
          </w:rPr>
          <w:t>18</w:t>
        </w:r>
        <w:r w:rsidR="00791896" w:rsidRPr="00791896">
          <w:rPr>
            <w:rFonts w:ascii="Times New Roman" w:hAnsi="Times New Roman" w:cs="Times New Roman"/>
            <w:noProof/>
            <w:webHidden/>
          </w:rPr>
          <w:fldChar w:fldCharType="end"/>
        </w:r>
      </w:hyperlink>
    </w:p>
    <w:p w14:paraId="3A2231B6" w14:textId="77777777" w:rsidR="00791896" w:rsidRPr="00791896" w:rsidRDefault="00D6618C">
      <w:pPr>
        <w:pStyle w:val="TableofFigures"/>
        <w:tabs>
          <w:tab w:val="right" w:leader="dot" w:pos="9350"/>
        </w:tabs>
        <w:rPr>
          <w:rFonts w:ascii="Times New Roman" w:eastAsiaTheme="minorEastAsia" w:hAnsi="Times New Roman" w:cs="Times New Roman"/>
          <w:noProof/>
        </w:rPr>
      </w:pPr>
      <w:hyperlink r:id="rId12" w:anchor="_Toc398740308" w:history="1">
        <w:r w:rsidR="00791896" w:rsidRPr="00791896">
          <w:rPr>
            <w:rStyle w:val="Hyperlink"/>
            <w:rFonts w:ascii="Times New Roman" w:hAnsi="Times New Roman" w:cs="Times New Roman"/>
            <w:b/>
            <w:noProof/>
          </w:rPr>
          <w:t xml:space="preserve">Fig. 5 </w:t>
        </w:r>
        <w:r w:rsidR="00791896" w:rsidRPr="00791896">
          <w:rPr>
            <w:rStyle w:val="Hyperlink"/>
            <w:rFonts w:ascii="Times New Roman" w:hAnsi="Times New Roman" w:cs="Times New Roman"/>
            <w:noProof/>
          </w:rPr>
          <w:t>Use case: Card challenge sequence diagram.</w:t>
        </w:r>
        <w:r w:rsidR="00791896" w:rsidRPr="00791896">
          <w:rPr>
            <w:rFonts w:ascii="Times New Roman" w:hAnsi="Times New Roman" w:cs="Times New Roman"/>
            <w:noProof/>
            <w:webHidden/>
          </w:rPr>
          <w:tab/>
        </w:r>
        <w:r w:rsidR="00791896" w:rsidRPr="00791896">
          <w:rPr>
            <w:rFonts w:ascii="Times New Roman" w:hAnsi="Times New Roman" w:cs="Times New Roman"/>
            <w:noProof/>
            <w:webHidden/>
          </w:rPr>
          <w:fldChar w:fldCharType="begin"/>
        </w:r>
        <w:r w:rsidR="00791896" w:rsidRPr="00791896">
          <w:rPr>
            <w:rFonts w:ascii="Times New Roman" w:hAnsi="Times New Roman" w:cs="Times New Roman"/>
            <w:noProof/>
            <w:webHidden/>
          </w:rPr>
          <w:instrText xml:space="preserve"> PAGEREF _Toc398740308 \h </w:instrText>
        </w:r>
        <w:r w:rsidR="00791896" w:rsidRPr="00791896">
          <w:rPr>
            <w:rFonts w:ascii="Times New Roman" w:hAnsi="Times New Roman" w:cs="Times New Roman"/>
            <w:noProof/>
            <w:webHidden/>
          </w:rPr>
        </w:r>
        <w:r w:rsidR="00791896" w:rsidRPr="00791896">
          <w:rPr>
            <w:rFonts w:ascii="Times New Roman" w:hAnsi="Times New Roman" w:cs="Times New Roman"/>
            <w:noProof/>
            <w:webHidden/>
          </w:rPr>
          <w:fldChar w:fldCharType="separate"/>
        </w:r>
        <w:r w:rsidR="00791896" w:rsidRPr="00791896">
          <w:rPr>
            <w:rFonts w:ascii="Times New Roman" w:hAnsi="Times New Roman" w:cs="Times New Roman"/>
            <w:noProof/>
            <w:webHidden/>
          </w:rPr>
          <w:t>19</w:t>
        </w:r>
        <w:r w:rsidR="00791896" w:rsidRPr="00791896">
          <w:rPr>
            <w:rFonts w:ascii="Times New Roman" w:hAnsi="Times New Roman" w:cs="Times New Roman"/>
            <w:noProof/>
            <w:webHidden/>
          </w:rPr>
          <w:fldChar w:fldCharType="end"/>
        </w:r>
      </w:hyperlink>
    </w:p>
    <w:p w14:paraId="4CD9F74C" w14:textId="77777777" w:rsidR="00791896" w:rsidRPr="00791896" w:rsidRDefault="00D6618C">
      <w:pPr>
        <w:pStyle w:val="TableofFigures"/>
        <w:tabs>
          <w:tab w:val="right" w:leader="dot" w:pos="9350"/>
        </w:tabs>
        <w:rPr>
          <w:rFonts w:ascii="Times New Roman" w:eastAsiaTheme="minorEastAsia" w:hAnsi="Times New Roman" w:cs="Times New Roman"/>
          <w:noProof/>
        </w:rPr>
      </w:pPr>
      <w:hyperlink w:anchor="_Toc398740309" w:history="1">
        <w:r w:rsidR="00791896" w:rsidRPr="00791896">
          <w:rPr>
            <w:rStyle w:val="Hyperlink"/>
            <w:rFonts w:ascii="Times New Roman" w:hAnsi="Times New Roman" w:cs="Times New Roman"/>
            <w:b/>
            <w:noProof/>
          </w:rPr>
          <w:t>Fig. 6</w:t>
        </w:r>
        <w:r w:rsidR="00791896" w:rsidRPr="00791896">
          <w:rPr>
            <w:rStyle w:val="Hyperlink"/>
            <w:rFonts w:ascii="Times New Roman" w:hAnsi="Times New Roman" w:cs="Times New Roman"/>
            <w:noProof/>
          </w:rPr>
          <w:t xml:space="preserve"> Competition course for SoutheastCon[1].</w:t>
        </w:r>
        <w:r w:rsidR="00791896" w:rsidRPr="00791896">
          <w:rPr>
            <w:rFonts w:ascii="Times New Roman" w:hAnsi="Times New Roman" w:cs="Times New Roman"/>
            <w:noProof/>
            <w:webHidden/>
          </w:rPr>
          <w:tab/>
        </w:r>
        <w:r w:rsidR="00791896" w:rsidRPr="00791896">
          <w:rPr>
            <w:rFonts w:ascii="Times New Roman" w:hAnsi="Times New Roman" w:cs="Times New Roman"/>
            <w:noProof/>
            <w:webHidden/>
          </w:rPr>
          <w:fldChar w:fldCharType="begin"/>
        </w:r>
        <w:r w:rsidR="00791896" w:rsidRPr="00791896">
          <w:rPr>
            <w:rFonts w:ascii="Times New Roman" w:hAnsi="Times New Roman" w:cs="Times New Roman"/>
            <w:noProof/>
            <w:webHidden/>
          </w:rPr>
          <w:instrText xml:space="preserve"> PAGEREF _Toc398740309 \h </w:instrText>
        </w:r>
        <w:r w:rsidR="00791896" w:rsidRPr="00791896">
          <w:rPr>
            <w:rFonts w:ascii="Times New Roman" w:hAnsi="Times New Roman" w:cs="Times New Roman"/>
            <w:noProof/>
            <w:webHidden/>
          </w:rPr>
        </w:r>
        <w:r w:rsidR="00791896" w:rsidRPr="00791896">
          <w:rPr>
            <w:rFonts w:ascii="Times New Roman" w:hAnsi="Times New Roman" w:cs="Times New Roman"/>
            <w:noProof/>
            <w:webHidden/>
          </w:rPr>
          <w:fldChar w:fldCharType="separate"/>
        </w:r>
        <w:r w:rsidR="00791896" w:rsidRPr="00791896">
          <w:rPr>
            <w:rFonts w:ascii="Times New Roman" w:hAnsi="Times New Roman" w:cs="Times New Roman"/>
            <w:noProof/>
            <w:webHidden/>
          </w:rPr>
          <w:t>25</w:t>
        </w:r>
        <w:r w:rsidR="00791896" w:rsidRPr="00791896">
          <w:rPr>
            <w:rFonts w:ascii="Times New Roman" w:hAnsi="Times New Roman" w:cs="Times New Roman"/>
            <w:noProof/>
            <w:webHidden/>
          </w:rPr>
          <w:fldChar w:fldCharType="end"/>
        </w:r>
      </w:hyperlink>
    </w:p>
    <w:p w14:paraId="60F0F2D4" w14:textId="77777777" w:rsidR="00791896" w:rsidRPr="00791896" w:rsidRDefault="00D6618C">
      <w:pPr>
        <w:pStyle w:val="TableofFigures"/>
        <w:tabs>
          <w:tab w:val="right" w:leader="dot" w:pos="9350"/>
        </w:tabs>
        <w:rPr>
          <w:rFonts w:ascii="Times New Roman" w:eastAsiaTheme="minorEastAsia" w:hAnsi="Times New Roman" w:cs="Times New Roman"/>
          <w:noProof/>
        </w:rPr>
      </w:pPr>
      <w:hyperlink w:anchor="_Toc398740310" w:history="1">
        <w:r w:rsidR="00791896" w:rsidRPr="00791896">
          <w:rPr>
            <w:rStyle w:val="Hyperlink"/>
            <w:rFonts w:ascii="Times New Roman" w:hAnsi="Times New Roman" w:cs="Times New Roman"/>
            <w:b/>
            <w:noProof/>
          </w:rPr>
          <w:t xml:space="preserve">Fig. 7: </w:t>
        </w:r>
        <w:r w:rsidR="00791896" w:rsidRPr="00791896">
          <w:rPr>
            <w:rStyle w:val="Hyperlink"/>
            <w:rFonts w:ascii="Times New Roman" w:hAnsi="Times New Roman" w:cs="Times New Roman"/>
            <w:noProof/>
          </w:rPr>
          <w:t>The exact Simon carabiner to be used during competition [5].</w:t>
        </w:r>
        <w:r w:rsidR="00791896" w:rsidRPr="00791896">
          <w:rPr>
            <w:rFonts w:ascii="Times New Roman" w:hAnsi="Times New Roman" w:cs="Times New Roman"/>
            <w:noProof/>
            <w:webHidden/>
          </w:rPr>
          <w:tab/>
        </w:r>
        <w:r w:rsidR="00791896" w:rsidRPr="00791896">
          <w:rPr>
            <w:rFonts w:ascii="Times New Roman" w:hAnsi="Times New Roman" w:cs="Times New Roman"/>
            <w:noProof/>
            <w:webHidden/>
          </w:rPr>
          <w:fldChar w:fldCharType="begin"/>
        </w:r>
        <w:r w:rsidR="00791896" w:rsidRPr="00791896">
          <w:rPr>
            <w:rFonts w:ascii="Times New Roman" w:hAnsi="Times New Roman" w:cs="Times New Roman"/>
            <w:noProof/>
            <w:webHidden/>
          </w:rPr>
          <w:instrText xml:space="preserve"> PAGEREF _Toc398740310 \h </w:instrText>
        </w:r>
        <w:r w:rsidR="00791896" w:rsidRPr="00791896">
          <w:rPr>
            <w:rFonts w:ascii="Times New Roman" w:hAnsi="Times New Roman" w:cs="Times New Roman"/>
            <w:noProof/>
            <w:webHidden/>
          </w:rPr>
        </w:r>
        <w:r w:rsidR="00791896" w:rsidRPr="00791896">
          <w:rPr>
            <w:rFonts w:ascii="Times New Roman" w:hAnsi="Times New Roman" w:cs="Times New Roman"/>
            <w:noProof/>
            <w:webHidden/>
          </w:rPr>
          <w:fldChar w:fldCharType="separate"/>
        </w:r>
        <w:r w:rsidR="00791896" w:rsidRPr="00791896">
          <w:rPr>
            <w:rFonts w:ascii="Times New Roman" w:hAnsi="Times New Roman" w:cs="Times New Roman"/>
            <w:noProof/>
            <w:webHidden/>
          </w:rPr>
          <w:t>26</w:t>
        </w:r>
        <w:r w:rsidR="00791896" w:rsidRPr="00791896">
          <w:rPr>
            <w:rFonts w:ascii="Times New Roman" w:hAnsi="Times New Roman" w:cs="Times New Roman"/>
            <w:noProof/>
            <w:webHidden/>
          </w:rPr>
          <w:fldChar w:fldCharType="end"/>
        </w:r>
      </w:hyperlink>
    </w:p>
    <w:p w14:paraId="16A08F27" w14:textId="77777777" w:rsidR="00791896" w:rsidRPr="00791896" w:rsidRDefault="00D6618C">
      <w:pPr>
        <w:pStyle w:val="TableofFigures"/>
        <w:tabs>
          <w:tab w:val="right" w:leader="dot" w:pos="9350"/>
        </w:tabs>
        <w:rPr>
          <w:rFonts w:ascii="Times New Roman" w:eastAsiaTheme="minorEastAsia" w:hAnsi="Times New Roman" w:cs="Times New Roman"/>
          <w:noProof/>
        </w:rPr>
      </w:pPr>
      <w:hyperlink w:anchor="_Toc398740311" w:history="1">
        <w:r w:rsidR="00791896" w:rsidRPr="00791896">
          <w:rPr>
            <w:rStyle w:val="Hyperlink"/>
            <w:rFonts w:ascii="Times New Roman" w:hAnsi="Times New Roman" w:cs="Times New Roman"/>
            <w:b/>
            <w:noProof/>
          </w:rPr>
          <w:t xml:space="preserve">Fig. 8: </w:t>
        </w:r>
        <w:r w:rsidR="00791896" w:rsidRPr="00791896">
          <w:rPr>
            <w:rStyle w:val="Hyperlink"/>
            <w:rFonts w:ascii="Times New Roman" w:hAnsi="Times New Roman" w:cs="Times New Roman"/>
            <w:noProof/>
          </w:rPr>
          <w:t>The exact Rubik's cube to be used during competition [6].</w:t>
        </w:r>
        <w:r w:rsidR="00791896" w:rsidRPr="00791896">
          <w:rPr>
            <w:rFonts w:ascii="Times New Roman" w:hAnsi="Times New Roman" w:cs="Times New Roman"/>
            <w:noProof/>
            <w:webHidden/>
          </w:rPr>
          <w:tab/>
        </w:r>
        <w:r w:rsidR="00791896" w:rsidRPr="00791896">
          <w:rPr>
            <w:rFonts w:ascii="Times New Roman" w:hAnsi="Times New Roman" w:cs="Times New Roman"/>
            <w:noProof/>
            <w:webHidden/>
          </w:rPr>
          <w:fldChar w:fldCharType="begin"/>
        </w:r>
        <w:r w:rsidR="00791896" w:rsidRPr="00791896">
          <w:rPr>
            <w:rFonts w:ascii="Times New Roman" w:hAnsi="Times New Roman" w:cs="Times New Roman"/>
            <w:noProof/>
            <w:webHidden/>
          </w:rPr>
          <w:instrText xml:space="preserve"> PAGEREF _Toc398740311 \h </w:instrText>
        </w:r>
        <w:r w:rsidR="00791896" w:rsidRPr="00791896">
          <w:rPr>
            <w:rFonts w:ascii="Times New Roman" w:hAnsi="Times New Roman" w:cs="Times New Roman"/>
            <w:noProof/>
            <w:webHidden/>
          </w:rPr>
        </w:r>
        <w:r w:rsidR="00791896" w:rsidRPr="00791896">
          <w:rPr>
            <w:rFonts w:ascii="Times New Roman" w:hAnsi="Times New Roman" w:cs="Times New Roman"/>
            <w:noProof/>
            <w:webHidden/>
          </w:rPr>
          <w:fldChar w:fldCharType="separate"/>
        </w:r>
        <w:r w:rsidR="00791896" w:rsidRPr="00791896">
          <w:rPr>
            <w:rFonts w:ascii="Times New Roman" w:hAnsi="Times New Roman" w:cs="Times New Roman"/>
            <w:noProof/>
            <w:webHidden/>
          </w:rPr>
          <w:t>27</w:t>
        </w:r>
        <w:r w:rsidR="00791896" w:rsidRPr="00791896">
          <w:rPr>
            <w:rFonts w:ascii="Times New Roman" w:hAnsi="Times New Roman" w:cs="Times New Roman"/>
            <w:noProof/>
            <w:webHidden/>
          </w:rPr>
          <w:fldChar w:fldCharType="end"/>
        </w:r>
      </w:hyperlink>
    </w:p>
    <w:p w14:paraId="28A0805E" w14:textId="77777777" w:rsidR="00791896" w:rsidRPr="00791896" w:rsidRDefault="00D6618C">
      <w:pPr>
        <w:pStyle w:val="TableofFigures"/>
        <w:tabs>
          <w:tab w:val="right" w:leader="dot" w:pos="9350"/>
        </w:tabs>
        <w:rPr>
          <w:rFonts w:ascii="Times New Roman" w:eastAsiaTheme="minorEastAsia" w:hAnsi="Times New Roman" w:cs="Times New Roman"/>
          <w:noProof/>
        </w:rPr>
      </w:pPr>
      <w:hyperlink w:anchor="_Toc398740312" w:history="1">
        <w:r w:rsidR="00791896" w:rsidRPr="00791896">
          <w:rPr>
            <w:rStyle w:val="Hyperlink"/>
            <w:rFonts w:ascii="Times New Roman" w:hAnsi="Times New Roman" w:cs="Times New Roman"/>
            <w:b/>
            <w:noProof/>
          </w:rPr>
          <w:t xml:space="preserve">Fig. 9: </w:t>
        </w:r>
        <w:r w:rsidR="00791896" w:rsidRPr="00791896">
          <w:rPr>
            <w:rStyle w:val="Hyperlink"/>
            <w:rFonts w:ascii="Times New Roman" w:hAnsi="Times New Roman" w:cs="Times New Roman"/>
            <w:noProof/>
          </w:rPr>
          <w:t>The exact pocket Etch-A-Sketch to be used during competition [7].</w:t>
        </w:r>
        <w:r w:rsidR="00791896" w:rsidRPr="00791896">
          <w:rPr>
            <w:rFonts w:ascii="Times New Roman" w:hAnsi="Times New Roman" w:cs="Times New Roman"/>
            <w:noProof/>
            <w:webHidden/>
          </w:rPr>
          <w:tab/>
        </w:r>
        <w:r w:rsidR="00791896" w:rsidRPr="00791896">
          <w:rPr>
            <w:rFonts w:ascii="Times New Roman" w:hAnsi="Times New Roman" w:cs="Times New Roman"/>
            <w:noProof/>
            <w:webHidden/>
          </w:rPr>
          <w:fldChar w:fldCharType="begin"/>
        </w:r>
        <w:r w:rsidR="00791896" w:rsidRPr="00791896">
          <w:rPr>
            <w:rFonts w:ascii="Times New Roman" w:hAnsi="Times New Roman" w:cs="Times New Roman"/>
            <w:noProof/>
            <w:webHidden/>
          </w:rPr>
          <w:instrText xml:space="preserve"> PAGEREF _Toc398740312 \h </w:instrText>
        </w:r>
        <w:r w:rsidR="00791896" w:rsidRPr="00791896">
          <w:rPr>
            <w:rFonts w:ascii="Times New Roman" w:hAnsi="Times New Roman" w:cs="Times New Roman"/>
            <w:noProof/>
            <w:webHidden/>
          </w:rPr>
        </w:r>
        <w:r w:rsidR="00791896" w:rsidRPr="00791896">
          <w:rPr>
            <w:rFonts w:ascii="Times New Roman" w:hAnsi="Times New Roman" w:cs="Times New Roman"/>
            <w:noProof/>
            <w:webHidden/>
          </w:rPr>
          <w:fldChar w:fldCharType="separate"/>
        </w:r>
        <w:r w:rsidR="00791896" w:rsidRPr="00791896">
          <w:rPr>
            <w:rFonts w:ascii="Times New Roman" w:hAnsi="Times New Roman" w:cs="Times New Roman"/>
            <w:noProof/>
            <w:webHidden/>
          </w:rPr>
          <w:t>28</w:t>
        </w:r>
        <w:r w:rsidR="00791896" w:rsidRPr="00791896">
          <w:rPr>
            <w:rFonts w:ascii="Times New Roman" w:hAnsi="Times New Roman" w:cs="Times New Roman"/>
            <w:noProof/>
            <w:webHidden/>
          </w:rPr>
          <w:fldChar w:fldCharType="end"/>
        </w:r>
      </w:hyperlink>
    </w:p>
    <w:p w14:paraId="30696EA4" w14:textId="77777777" w:rsidR="00791896" w:rsidRDefault="00D6618C">
      <w:pPr>
        <w:pStyle w:val="TableofFigures"/>
        <w:tabs>
          <w:tab w:val="right" w:leader="dot" w:pos="9350"/>
        </w:tabs>
        <w:rPr>
          <w:rFonts w:eastAsiaTheme="minorEastAsia"/>
          <w:noProof/>
        </w:rPr>
      </w:pPr>
      <w:hyperlink w:anchor="_Toc398740313" w:history="1">
        <w:r w:rsidR="00791896" w:rsidRPr="00791896">
          <w:rPr>
            <w:rStyle w:val="Hyperlink"/>
            <w:rFonts w:ascii="Times New Roman" w:hAnsi="Times New Roman" w:cs="Times New Roman"/>
            <w:b/>
            <w:noProof/>
          </w:rPr>
          <w:t xml:space="preserve">Fig. 10: </w:t>
        </w:r>
        <w:r w:rsidR="00791896" w:rsidRPr="00791896">
          <w:rPr>
            <w:rStyle w:val="Hyperlink"/>
            <w:rFonts w:ascii="Times New Roman" w:hAnsi="Times New Roman" w:cs="Times New Roman"/>
            <w:noProof/>
          </w:rPr>
          <w:t>The exact painter’s tape to be used on the course [8].</w:t>
        </w:r>
        <w:r w:rsidR="00791896" w:rsidRPr="00791896">
          <w:rPr>
            <w:rFonts w:ascii="Times New Roman" w:hAnsi="Times New Roman" w:cs="Times New Roman"/>
            <w:noProof/>
            <w:webHidden/>
          </w:rPr>
          <w:tab/>
        </w:r>
        <w:r w:rsidR="00791896" w:rsidRPr="00791896">
          <w:rPr>
            <w:rFonts w:ascii="Times New Roman" w:hAnsi="Times New Roman" w:cs="Times New Roman"/>
            <w:noProof/>
            <w:webHidden/>
          </w:rPr>
          <w:fldChar w:fldCharType="begin"/>
        </w:r>
        <w:r w:rsidR="00791896" w:rsidRPr="00791896">
          <w:rPr>
            <w:rFonts w:ascii="Times New Roman" w:hAnsi="Times New Roman" w:cs="Times New Roman"/>
            <w:noProof/>
            <w:webHidden/>
          </w:rPr>
          <w:instrText xml:space="preserve"> PAGEREF _Toc398740313 \h </w:instrText>
        </w:r>
        <w:r w:rsidR="00791896" w:rsidRPr="00791896">
          <w:rPr>
            <w:rFonts w:ascii="Times New Roman" w:hAnsi="Times New Roman" w:cs="Times New Roman"/>
            <w:noProof/>
            <w:webHidden/>
          </w:rPr>
        </w:r>
        <w:r w:rsidR="00791896" w:rsidRPr="00791896">
          <w:rPr>
            <w:rFonts w:ascii="Times New Roman" w:hAnsi="Times New Roman" w:cs="Times New Roman"/>
            <w:noProof/>
            <w:webHidden/>
          </w:rPr>
          <w:fldChar w:fldCharType="separate"/>
        </w:r>
        <w:r w:rsidR="00791896" w:rsidRPr="00791896">
          <w:rPr>
            <w:rFonts w:ascii="Times New Roman" w:hAnsi="Times New Roman" w:cs="Times New Roman"/>
            <w:noProof/>
            <w:webHidden/>
          </w:rPr>
          <w:t>30</w:t>
        </w:r>
        <w:r w:rsidR="00791896" w:rsidRPr="00791896">
          <w:rPr>
            <w:rFonts w:ascii="Times New Roman" w:hAnsi="Times New Roman" w:cs="Times New Roman"/>
            <w:noProof/>
            <w:webHidden/>
          </w:rPr>
          <w:fldChar w:fldCharType="end"/>
        </w:r>
      </w:hyperlink>
    </w:p>
    <w:p w14:paraId="0667E925" w14:textId="3583AFCA" w:rsidR="00AB251D" w:rsidRPr="00E52D19" w:rsidRDefault="00AB251D">
      <w:pPr>
        <w:rPr>
          <w:rFonts w:ascii="Times New Roman" w:hAnsi="Times New Roman" w:cs="Times New Roman"/>
        </w:rPr>
      </w:pPr>
      <w:r w:rsidRPr="004C793A">
        <w:rPr>
          <w:rFonts w:ascii="Times New Roman" w:hAnsi="Times New Roman" w:cs="Times New Roman"/>
        </w:rPr>
        <w:fldChar w:fldCharType="end"/>
      </w:r>
      <w:bookmarkStart w:id="0" w:name="_Ref398326267"/>
      <w:bookmarkStart w:id="1" w:name="_Ref398326274"/>
    </w:p>
    <w:p w14:paraId="17FB9F1E" w14:textId="77777777" w:rsidR="00AB251D" w:rsidRPr="00E52D19" w:rsidRDefault="00AB251D">
      <w:pPr>
        <w:rPr>
          <w:rFonts w:ascii="Times New Roman" w:hAnsi="Times New Roman" w:cs="Times New Roman"/>
        </w:rPr>
      </w:pPr>
      <w:r w:rsidRPr="00E52D19">
        <w:rPr>
          <w:rFonts w:ascii="Times New Roman" w:hAnsi="Times New Roman" w:cs="Times New Roman"/>
        </w:rPr>
        <w:br w:type="page"/>
      </w:r>
    </w:p>
    <w:p w14:paraId="3E2F76AF" w14:textId="77777777" w:rsidR="00FF3EF9" w:rsidRPr="004811F6" w:rsidRDefault="00FF3EF9" w:rsidP="00FF3EF9">
      <w:pPr>
        <w:pStyle w:val="Heading1"/>
        <w:rPr>
          <w:rFonts w:ascii="Times New Roman" w:hAnsi="Times New Roman" w:cs="Times New Roman"/>
          <w:b/>
          <w:color w:val="auto"/>
        </w:rPr>
      </w:pPr>
      <w:bookmarkStart w:id="2" w:name="_Toc398744040"/>
      <w:r w:rsidRPr="004811F6">
        <w:rPr>
          <w:rFonts w:ascii="Times New Roman" w:hAnsi="Times New Roman" w:cs="Times New Roman"/>
          <w:b/>
          <w:color w:val="auto"/>
        </w:rPr>
        <w:lastRenderedPageBreak/>
        <w:t>Revision History</w:t>
      </w:r>
      <w:bookmarkEnd w:id="2"/>
    </w:p>
    <w:p w14:paraId="3DE8EFEA" w14:textId="77777777" w:rsidR="00423CF6" w:rsidRPr="00E52D19" w:rsidRDefault="00423CF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203"/>
        <w:gridCol w:w="3105"/>
        <w:gridCol w:w="2338"/>
      </w:tblGrid>
      <w:tr w:rsidR="00CC40B6" w:rsidRPr="00E52D19" w14:paraId="325238DC" w14:textId="77777777" w:rsidTr="00EB6D2F">
        <w:trPr>
          <w:jc w:val="center"/>
        </w:trPr>
        <w:tc>
          <w:tcPr>
            <w:tcW w:w="2203" w:type="dxa"/>
            <w:shd w:val="clear" w:color="auto" w:fill="D9D9D9" w:themeFill="background1" w:themeFillShade="D9"/>
          </w:tcPr>
          <w:p w14:paraId="2C48C3C5"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Date</w:t>
            </w:r>
          </w:p>
        </w:tc>
        <w:tc>
          <w:tcPr>
            <w:tcW w:w="3105" w:type="dxa"/>
            <w:shd w:val="clear" w:color="auto" w:fill="D9D9D9" w:themeFill="background1" w:themeFillShade="D9"/>
          </w:tcPr>
          <w:p w14:paraId="7E8B1549"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Reason for Change</w:t>
            </w:r>
          </w:p>
        </w:tc>
        <w:tc>
          <w:tcPr>
            <w:tcW w:w="2338" w:type="dxa"/>
            <w:shd w:val="clear" w:color="auto" w:fill="D9D9D9" w:themeFill="background1" w:themeFillShade="D9"/>
          </w:tcPr>
          <w:p w14:paraId="38BC7E9E" w14:textId="77777777" w:rsidR="00CC40B6" w:rsidRPr="00E52D19" w:rsidRDefault="00CC40B6" w:rsidP="00CC40B6">
            <w:pPr>
              <w:jc w:val="center"/>
              <w:rPr>
                <w:rFonts w:ascii="Times New Roman" w:hAnsi="Times New Roman" w:cs="Times New Roman"/>
              </w:rPr>
            </w:pPr>
            <w:r w:rsidRPr="00E52D19">
              <w:rPr>
                <w:rFonts w:ascii="Times New Roman" w:hAnsi="Times New Roman" w:cs="Times New Roman"/>
              </w:rPr>
              <w:t>Version</w:t>
            </w:r>
          </w:p>
        </w:tc>
      </w:tr>
      <w:tr w:rsidR="00A171C5" w:rsidRPr="00E52D19" w14:paraId="21A9B600" w14:textId="77777777" w:rsidTr="00EB6D2F">
        <w:trPr>
          <w:jc w:val="center"/>
        </w:trPr>
        <w:tc>
          <w:tcPr>
            <w:tcW w:w="2203" w:type="dxa"/>
          </w:tcPr>
          <w:p w14:paraId="6BC6E2D1" w14:textId="06B7E7CF" w:rsidR="00A171C5" w:rsidRDefault="00A171C5" w:rsidP="00CC40B6">
            <w:pPr>
              <w:jc w:val="center"/>
              <w:rPr>
                <w:rFonts w:ascii="Times New Roman" w:hAnsi="Times New Roman" w:cs="Times New Roman"/>
              </w:rPr>
            </w:pPr>
            <w:r>
              <w:rPr>
                <w:rFonts w:ascii="Times New Roman" w:hAnsi="Times New Roman" w:cs="Times New Roman"/>
              </w:rPr>
              <w:t>17 Sep 2014</w:t>
            </w:r>
          </w:p>
        </w:tc>
        <w:tc>
          <w:tcPr>
            <w:tcW w:w="3105" w:type="dxa"/>
          </w:tcPr>
          <w:p w14:paraId="47F855E0" w14:textId="25291D43" w:rsidR="00A171C5" w:rsidRDefault="00A171C5" w:rsidP="00CC40B6">
            <w:pPr>
              <w:jc w:val="center"/>
              <w:rPr>
                <w:rFonts w:ascii="Times New Roman" w:hAnsi="Times New Roman" w:cs="Times New Roman"/>
              </w:rPr>
            </w:pPr>
            <w:r>
              <w:rPr>
                <w:rFonts w:ascii="Times New Roman" w:hAnsi="Times New Roman" w:cs="Times New Roman"/>
              </w:rPr>
              <w:t>Clarify requirements. Formatting changes.</w:t>
            </w:r>
          </w:p>
        </w:tc>
        <w:tc>
          <w:tcPr>
            <w:tcW w:w="2338" w:type="dxa"/>
          </w:tcPr>
          <w:p w14:paraId="1D034639" w14:textId="35545D12" w:rsidR="00A171C5" w:rsidRDefault="00A171C5" w:rsidP="00CC40B6">
            <w:pPr>
              <w:jc w:val="center"/>
              <w:rPr>
                <w:rFonts w:ascii="Times New Roman" w:hAnsi="Times New Roman" w:cs="Times New Roman"/>
              </w:rPr>
            </w:pPr>
            <w:r>
              <w:rPr>
                <w:rFonts w:ascii="Times New Roman" w:hAnsi="Times New Roman" w:cs="Times New Roman"/>
              </w:rPr>
              <w:t>0.7.0</w:t>
            </w:r>
          </w:p>
        </w:tc>
      </w:tr>
      <w:tr w:rsidR="00886B0C" w:rsidRPr="00E52D19" w14:paraId="73561196" w14:textId="77777777" w:rsidTr="00EB6D2F">
        <w:trPr>
          <w:jc w:val="center"/>
        </w:trPr>
        <w:tc>
          <w:tcPr>
            <w:tcW w:w="2203" w:type="dxa"/>
          </w:tcPr>
          <w:p w14:paraId="27C95754" w14:textId="47ED99D6" w:rsidR="00886B0C" w:rsidRDefault="00886B0C" w:rsidP="00CC40B6">
            <w:pPr>
              <w:jc w:val="center"/>
              <w:rPr>
                <w:rFonts w:ascii="Times New Roman" w:hAnsi="Times New Roman" w:cs="Times New Roman"/>
              </w:rPr>
            </w:pPr>
            <w:r>
              <w:rPr>
                <w:rFonts w:ascii="Times New Roman" w:hAnsi="Times New Roman" w:cs="Times New Roman"/>
              </w:rPr>
              <w:t>15 Sep 2014</w:t>
            </w:r>
          </w:p>
        </w:tc>
        <w:tc>
          <w:tcPr>
            <w:tcW w:w="3105" w:type="dxa"/>
          </w:tcPr>
          <w:p w14:paraId="7227F8C5" w14:textId="01337858" w:rsidR="00886B0C" w:rsidRDefault="00886B0C" w:rsidP="00CC40B6">
            <w:pPr>
              <w:jc w:val="center"/>
              <w:rPr>
                <w:rFonts w:ascii="Times New Roman" w:hAnsi="Times New Roman" w:cs="Times New Roman"/>
              </w:rPr>
            </w:pPr>
            <w:r>
              <w:rPr>
                <w:rFonts w:ascii="Times New Roman" w:hAnsi="Times New Roman" w:cs="Times New Roman"/>
              </w:rPr>
              <w:t>Jorge Peer Review</w:t>
            </w:r>
          </w:p>
        </w:tc>
        <w:tc>
          <w:tcPr>
            <w:tcW w:w="2338" w:type="dxa"/>
          </w:tcPr>
          <w:p w14:paraId="027F93CF" w14:textId="2E9C7407" w:rsidR="00886B0C" w:rsidRDefault="00886B0C" w:rsidP="00CC40B6">
            <w:pPr>
              <w:jc w:val="center"/>
              <w:rPr>
                <w:rFonts w:ascii="Times New Roman" w:hAnsi="Times New Roman" w:cs="Times New Roman"/>
              </w:rPr>
            </w:pPr>
            <w:r>
              <w:rPr>
                <w:rFonts w:ascii="Times New Roman" w:hAnsi="Times New Roman" w:cs="Times New Roman"/>
              </w:rPr>
              <w:t>0.6.0</w:t>
            </w:r>
          </w:p>
        </w:tc>
      </w:tr>
      <w:tr w:rsidR="00CC40B6" w:rsidRPr="00E52D19" w14:paraId="45D41422" w14:textId="77777777" w:rsidTr="00EB6D2F">
        <w:trPr>
          <w:jc w:val="center"/>
        </w:trPr>
        <w:tc>
          <w:tcPr>
            <w:tcW w:w="2203" w:type="dxa"/>
          </w:tcPr>
          <w:p w14:paraId="175C1203" w14:textId="17D62C13"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 </w:t>
            </w:r>
          </w:p>
        </w:tc>
        <w:tc>
          <w:tcPr>
            <w:tcW w:w="3105" w:type="dxa"/>
          </w:tcPr>
          <w:p w14:paraId="422BB882" w14:textId="32A4CF15" w:rsidR="00CC40B6" w:rsidRPr="00E52D19" w:rsidRDefault="00886B0C" w:rsidP="00CC40B6">
            <w:pPr>
              <w:jc w:val="center"/>
              <w:rPr>
                <w:rFonts w:ascii="Times New Roman" w:hAnsi="Times New Roman" w:cs="Times New Roman"/>
              </w:rPr>
            </w:pPr>
            <w:r>
              <w:rPr>
                <w:rFonts w:ascii="Times New Roman" w:hAnsi="Times New Roman" w:cs="Times New Roman"/>
              </w:rPr>
              <w:t>Style Formatting</w:t>
            </w:r>
          </w:p>
        </w:tc>
        <w:tc>
          <w:tcPr>
            <w:tcW w:w="2338" w:type="dxa"/>
          </w:tcPr>
          <w:p w14:paraId="22522EA4" w14:textId="0FE42DAB" w:rsidR="00CC40B6" w:rsidRPr="00E52D19" w:rsidRDefault="00886B0C" w:rsidP="00CC40B6">
            <w:pPr>
              <w:jc w:val="center"/>
              <w:rPr>
                <w:rFonts w:ascii="Times New Roman" w:hAnsi="Times New Roman" w:cs="Times New Roman"/>
              </w:rPr>
            </w:pPr>
            <w:r>
              <w:rPr>
                <w:rFonts w:ascii="Times New Roman" w:hAnsi="Times New Roman" w:cs="Times New Roman"/>
              </w:rPr>
              <w:t>0.5</w:t>
            </w:r>
            <w:r w:rsidR="00CC40B6" w:rsidRPr="00E52D19">
              <w:rPr>
                <w:rFonts w:ascii="Times New Roman" w:hAnsi="Times New Roman" w:cs="Times New Roman"/>
              </w:rPr>
              <w:t>.0</w:t>
            </w:r>
          </w:p>
        </w:tc>
      </w:tr>
      <w:tr w:rsidR="00CC40B6" w:rsidRPr="00E52D19" w14:paraId="5F7C86B9" w14:textId="77777777" w:rsidTr="00EB6D2F">
        <w:trPr>
          <w:jc w:val="center"/>
        </w:trPr>
        <w:tc>
          <w:tcPr>
            <w:tcW w:w="2203" w:type="dxa"/>
          </w:tcPr>
          <w:p w14:paraId="74152BEC" w14:textId="3EFE81F5" w:rsidR="00CC40B6" w:rsidRPr="00E52D19" w:rsidRDefault="00886B0C" w:rsidP="00CC40B6">
            <w:pPr>
              <w:jc w:val="center"/>
              <w:rPr>
                <w:rFonts w:ascii="Times New Roman" w:hAnsi="Times New Roman" w:cs="Times New Roman"/>
              </w:rPr>
            </w:pPr>
            <w:r>
              <w:rPr>
                <w:rFonts w:ascii="Times New Roman" w:hAnsi="Times New Roman" w:cs="Times New Roman"/>
              </w:rPr>
              <w:t>12</w:t>
            </w:r>
            <w:r w:rsidR="00CC40B6" w:rsidRPr="00E52D19">
              <w:rPr>
                <w:rFonts w:ascii="Times New Roman" w:hAnsi="Times New Roman" w:cs="Times New Roman"/>
              </w:rPr>
              <w:t xml:space="preserve"> Sep 2014</w:t>
            </w:r>
          </w:p>
        </w:tc>
        <w:tc>
          <w:tcPr>
            <w:tcW w:w="3105" w:type="dxa"/>
          </w:tcPr>
          <w:p w14:paraId="6B42F930" w14:textId="4F0AD3B0" w:rsidR="00CC40B6" w:rsidRPr="00E52D19" w:rsidRDefault="00886B0C" w:rsidP="00CC40B6">
            <w:pPr>
              <w:jc w:val="center"/>
              <w:rPr>
                <w:rFonts w:ascii="Times New Roman" w:hAnsi="Times New Roman" w:cs="Times New Roman"/>
              </w:rPr>
            </w:pPr>
            <w:r>
              <w:rPr>
                <w:rFonts w:ascii="Times New Roman" w:hAnsi="Times New Roman" w:cs="Times New Roman"/>
              </w:rPr>
              <w:t>Added Use Cases and Sequence Diagrams</w:t>
            </w:r>
          </w:p>
        </w:tc>
        <w:tc>
          <w:tcPr>
            <w:tcW w:w="2338" w:type="dxa"/>
          </w:tcPr>
          <w:p w14:paraId="035E9B68" w14:textId="7DE84FC4" w:rsidR="00CC40B6" w:rsidRPr="00E52D19" w:rsidRDefault="00886B0C" w:rsidP="00CC40B6">
            <w:pPr>
              <w:jc w:val="center"/>
              <w:rPr>
                <w:rFonts w:ascii="Times New Roman" w:hAnsi="Times New Roman" w:cs="Times New Roman"/>
              </w:rPr>
            </w:pPr>
            <w:r>
              <w:rPr>
                <w:rFonts w:ascii="Times New Roman" w:hAnsi="Times New Roman" w:cs="Times New Roman"/>
              </w:rPr>
              <w:t>0.4</w:t>
            </w:r>
            <w:r w:rsidR="00CC40B6" w:rsidRPr="00E52D19">
              <w:rPr>
                <w:rFonts w:ascii="Times New Roman" w:hAnsi="Times New Roman" w:cs="Times New Roman"/>
              </w:rPr>
              <w:t>.0</w:t>
            </w:r>
          </w:p>
        </w:tc>
      </w:tr>
      <w:tr w:rsidR="00CC40B6" w:rsidRPr="00E52D19" w14:paraId="008A4E3D" w14:textId="77777777" w:rsidTr="00EB6D2F">
        <w:trPr>
          <w:jc w:val="center"/>
        </w:trPr>
        <w:tc>
          <w:tcPr>
            <w:tcW w:w="2203" w:type="dxa"/>
          </w:tcPr>
          <w:p w14:paraId="47494BE9"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10 Sep 2014</w:t>
            </w:r>
          </w:p>
        </w:tc>
        <w:tc>
          <w:tcPr>
            <w:tcW w:w="3105" w:type="dxa"/>
          </w:tcPr>
          <w:p w14:paraId="61F20847"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Added Overall Description</w:t>
            </w:r>
          </w:p>
        </w:tc>
        <w:tc>
          <w:tcPr>
            <w:tcW w:w="2338" w:type="dxa"/>
          </w:tcPr>
          <w:p w14:paraId="1D347572" w14:textId="77777777" w:rsidR="00CC40B6" w:rsidRPr="00E52D19" w:rsidRDefault="002B687B" w:rsidP="00CC40B6">
            <w:pPr>
              <w:jc w:val="center"/>
              <w:rPr>
                <w:rFonts w:ascii="Times New Roman" w:hAnsi="Times New Roman" w:cs="Times New Roman"/>
              </w:rPr>
            </w:pPr>
            <w:r w:rsidRPr="00E52D19">
              <w:rPr>
                <w:rFonts w:ascii="Times New Roman" w:hAnsi="Times New Roman" w:cs="Times New Roman"/>
              </w:rPr>
              <w:t>0.3.0</w:t>
            </w:r>
          </w:p>
        </w:tc>
      </w:tr>
      <w:tr w:rsidR="00CC40B6" w:rsidRPr="00E52D19" w14:paraId="459DF587" w14:textId="77777777" w:rsidTr="00EB6D2F">
        <w:trPr>
          <w:jc w:val="center"/>
        </w:trPr>
        <w:tc>
          <w:tcPr>
            <w:tcW w:w="2203" w:type="dxa"/>
          </w:tcPr>
          <w:p w14:paraId="54E83A00" w14:textId="73455620" w:rsidR="00CC40B6" w:rsidRPr="00E52D19" w:rsidRDefault="00886B0C" w:rsidP="00CC40B6">
            <w:pPr>
              <w:jc w:val="center"/>
              <w:rPr>
                <w:rFonts w:ascii="Times New Roman" w:hAnsi="Times New Roman" w:cs="Times New Roman"/>
              </w:rPr>
            </w:pPr>
            <w:r>
              <w:rPr>
                <w:rFonts w:ascii="Times New Roman" w:hAnsi="Times New Roman" w:cs="Times New Roman"/>
              </w:rPr>
              <w:t>9</w:t>
            </w:r>
            <w:r w:rsidR="00E4035E" w:rsidRPr="00E52D19">
              <w:rPr>
                <w:rFonts w:ascii="Times New Roman" w:hAnsi="Times New Roman" w:cs="Times New Roman"/>
              </w:rPr>
              <w:t xml:space="preserve"> Sep 2014</w:t>
            </w:r>
          </w:p>
        </w:tc>
        <w:tc>
          <w:tcPr>
            <w:tcW w:w="3105" w:type="dxa"/>
          </w:tcPr>
          <w:p w14:paraId="6C05E28C" w14:textId="4B39D847" w:rsidR="00CC40B6" w:rsidRPr="00E52D19" w:rsidRDefault="00886B0C" w:rsidP="00CC40B6">
            <w:pPr>
              <w:jc w:val="center"/>
              <w:rPr>
                <w:rFonts w:ascii="Times New Roman" w:hAnsi="Times New Roman" w:cs="Times New Roman"/>
              </w:rPr>
            </w:pPr>
            <w:r>
              <w:rPr>
                <w:rFonts w:ascii="Times New Roman" w:hAnsi="Times New Roman" w:cs="Times New Roman"/>
              </w:rPr>
              <w:t>In-class revision</w:t>
            </w:r>
          </w:p>
        </w:tc>
        <w:tc>
          <w:tcPr>
            <w:tcW w:w="2338" w:type="dxa"/>
          </w:tcPr>
          <w:p w14:paraId="38D10447" w14:textId="0F27F79B" w:rsidR="00CC40B6" w:rsidRPr="00E52D19" w:rsidRDefault="00886B0C" w:rsidP="00CC40B6">
            <w:pPr>
              <w:jc w:val="center"/>
              <w:rPr>
                <w:rFonts w:ascii="Times New Roman" w:hAnsi="Times New Roman" w:cs="Times New Roman"/>
              </w:rPr>
            </w:pPr>
            <w:r>
              <w:rPr>
                <w:rFonts w:ascii="Times New Roman" w:hAnsi="Times New Roman" w:cs="Times New Roman"/>
              </w:rPr>
              <w:t>0.2</w:t>
            </w:r>
            <w:r w:rsidR="00E4035E" w:rsidRPr="00E52D19">
              <w:rPr>
                <w:rFonts w:ascii="Times New Roman" w:hAnsi="Times New Roman" w:cs="Times New Roman"/>
              </w:rPr>
              <w:t>.0</w:t>
            </w:r>
          </w:p>
        </w:tc>
      </w:tr>
      <w:tr w:rsidR="00213C6D" w:rsidRPr="00E52D19" w14:paraId="0C989C66" w14:textId="77777777" w:rsidTr="00EB6D2F">
        <w:trPr>
          <w:jc w:val="center"/>
        </w:trPr>
        <w:tc>
          <w:tcPr>
            <w:tcW w:w="2203" w:type="dxa"/>
          </w:tcPr>
          <w:p w14:paraId="3FC3D0F5" w14:textId="71D62E9F" w:rsidR="00213C6D" w:rsidRPr="00E52D19" w:rsidRDefault="00886B0C" w:rsidP="00CC40B6">
            <w:pPr>
              <w:jc w:val="center"/>
              <w:rPr>
                <w:rFonts w:ascii="Times New Roman" w:hAnsi="Times New Roman" w:cs="Times New Roman"/>
              </w:rPr>
            </w:pPr>
            <w:r>
              <w:rPr>
                <w:rFonts w:ascii="Times New Roman" w:hAnsi="Times New Roman" w:cs="Times New Roman"/>
              </w:rPr>
              <w:t>7</w:t>
            </w:r>
            <w:r w:rsidR="00213C6D" w:rsidRPr="00E52D19">
              <w:rPr>
                <w:rFonts w:ascii="Times New Roman" w:hAnsi="Times New Roman" w:cs="Times New Roman"/>
              </w:rPr>
              <w:t xml:space="preserve"> Sep 2014</w:t>
            </w:r>
          </w:p>
        </w:tc>
        <w:tc>
          <w:tcPr>
            <w:tcW w:w="3105" w:type="dxa"/>
          </w:tcPr>
          <w:p w14:paraId="56342BDB" w14:textId="5F571468" w:rsidR="00213C6D" w:rsidRPr="00E52D19" w:rsidRDefault="00886B0C" w:rsidP="00CC40B6">
            <w:pPr>
              <w:jc w:val="center"/>
              <w:rPr>
                <w:rFonts w:ascii="Times New Roman" w:hAnsi="Times New Roman" w:cs="Times New Roman"/>
              </w:rPr>
            </w:pPr>
            <w:r>
              <w:rPr>
                <w:rFonts w:ascii="Times New Roman" w:hAnsi="Times New Roman" w:cs="Times New Roman"/>
              </w:rPr>
              <w:t>Initial Draft</w:t>
            </w:r>
          </w:p>
        </w:tc>
        <w:tc>
          <w:tcPr>
            <w:tcW w:w="2338" w:type="dxa"/>
          </w:tcPr>
          <w:p w14:paraId="2A835D22" w14:textId="42D0B15F" w:rsidR="00213C6D" w:rsidRPr="00E52D19" w:rsidRDefault="00886B0C" w:rsidP="00CC40B6">
            <w:pPr>
              <w:jc w:val="center"/>
              <w:rPr>
                <w:rFonts w:ascii="Times New Roman" w:hAnsi="Times New Roman" w:cs="Times New Roman"/>
              </w:rPr>
            </w:pPr>
            <w:r>
              <w:rPr>
                <w:rFonts w:ascii="Times New Roman" w:hAnsi="Times New Roman" w:cs="Times New Roman"/>
              </w:rPr>
              <w:t>0.1</w:t>
            </w:r>
            <w:r w:rsidR="00213C6D" w:rsidRPr="00E52D19">
              <w:rPr>
                <w:rFonts w:ascii="Times New Roman" w:hAnsi="Times New Roman" w:cs="Times New Roman"/>
              </w:rPr>
              <w:t>.0</w:t>
            </w:r>
          </w:p>
        </w:tc>
      </w:tr>
    </w:tbl>
    <w:p w14:paraId="57E11ECC" w14:textId="77777777" w:rsidR="00FF3EF9" w:rsidRPr="00E52D19" w:rsidRDefault="00FF3EF9">
      <w:pPr>
        <w:rPr>
          <w:rFonts w:ascii="Times New Roman" w:hAnsi="Times New Roman" w:cs="Times New Roman"/>
        </w:rPr>
      </w:pPr>
    </w:p>
    <w:p w14:paraId="72676162" w14:textId="77777777" w:rsidR="00CC40B6" w:rsidRPr="00E52D19" w:rsidRDefault="00CC40B6">
      <w:pPr>
        <w:rPr>
          <w:rFonts w:ascii="Times New Roman" w:hAnsi="Times New Roman" w:cs="Times New Roman"/>
        </w:rPr>
      </w:pPr>
      <w:r w:rsidRPr="00E52D19">
        <w:rPr>
          <w:rFonts w:ascii="Times New Roman" w:hAnsi="Times New Roman" w:cs="Times New Roman"/>
        </w:rPr>
        <w:br w:type="page"/>
      </w:r>
    </w:p>
    <w:p w14:paraId="030FCE50" w14:textId="77777777" w:rsidR="00FF3EF9" w:rsidRPr="00E52D19" w:rsidRDefault="00FF3EF9" w:rsidP="00892D1B">
      <w:pPr>
        <w:pStyle w:val="Heading1"/>
        <w:numPr>
          <w:ilvl w:val="0"/>
          <w:numId w:val="1"/>
        </w:numPr>
        <w:spacing w:before="0"/>
        <w:rPr>
          <w:rFonts w:ascii="Times New Roman" w:hAnsi="Times New Roman" w:cs="Times New Roman"/>
          <w:b/>
          <w:color w:val="auto"/>
        </w:rPr>
      </w:pPr>
      <w:bookmarkStart w:id="3" w:name="_Toc398744041"/>
      <w:r w:rsidRPr="00E52D19">
        <w:rPr>
          <w:rFonts w:ascii="Times New Roman" w:hAnsi="Times New Roman" w:cs="Times New Roman"/>
          <w:b/>
          <w:color w:val="auto"/>
        </w:rPr>
        <w:lastRenderedPageBreak/>
        <w:t>Introduction</w:t>
      </w:r>
      <w:bookmarkEnd w:id="3"/>
    </w:p>
    <w:p w14:paraId="106A8126" w14:textId="77777777" w:rsidR="00FF3EF9" w:rsidRDefault="00FF3EF9" w:rsidP="00FF3EF9">
      <w:pPr>
        <w:rPr>
          <w:rFonts w:ascii="Times New Roman" w:hAnsi="Times New Roman" w:cs="Times New Roman"/>
        </w:rPr>
      </w:pPr>
    </w:p>
    <w:p w14:paraId="021B90D3" w14:textId="0779CB64" w:rsidR="00D65971" w:rsidRDefault="00D65971" w:rsidP="00D65971">
      <w:pPr>
        <w:ind w:left="360"/>
        <w:rPr>
          <w:rFonts w:ascii="Times New Roman" w:hAnsi="Times New Roman" w:cs="Times New Roman"/>
        </w:rPr>
      </w:pPr>
      <w:r>
        <w:rPr>
          <w:rFonts w:ascii="Times New Roman" w:hAnsi="Times New Roman" w:cs="Times New Roman"/>
        </w:rPr>
        <w:t xml:space="preserve">The introduction describes the purpose of this document, as well as the problem that the system will solve. Additionally, the scope of the system and the team responsible for the systems design and construction is listed. </w:t>
      </w:r>
    </w:p>
    <w:p w14:paraId="016B07EC" w14:textId="77777777" w:rsidR="00D65971" w:rsidRPr="00E52D19" w:rsidRDefault="00D65971" w:rsidP="00FF3EF9">
      <w:pPr>
        <w:rPr>
          <w:rFonts w:ascii="Times New Roman" w:hAnsi="Times New Roman" w:cs="Times New Roman"/>
        </w:rPr>
      </w:pPr>
    </w:p>
    <w:p w14:paraId="60E9371E"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4" w:name="_Toc398744042"/>
      <w:r w:rsidRPr="00E52D19">
        <w:rPr>
          <w:rFonts w:ascii="Times New Roman" w:hAnsi="Times New Roman" w:cs="Times New Roman"/>
          <w:b/>
          <w:color w:val="auto"/>
        </w:rPr>
        <w:t>Purpose</w:t>
      </w:r>
      <w:bookmarkEnd w:id="4"/>
    </w:p>
    <w:p w14:paraId="0341543C" w14:textId="77777777" w:rsidR="00833F3C" w:rsidRPr="00E52D19" w:rsidRDefault="00833F3C" w:rsidP="00833F3C">
      <w:pPr>
        <w:rPr>
          <w:rFonts w:ascii="Times New Roman" w:hAnsi="Times New Roman" w:cs="Times New Roman"/>
        </w:rPr>
      </w:pPr>
    </w:p>
    <w:p w14:paraId="6DF46019" w14:textId="7C4DAAE7" w:rsidR="006E1F2C" w:rsidRPr="00E52D19" w:rsidRDefault="006E1F2C" w:rsidP="00833F3C">
      <w:pPr>
        <w:ind w:left="360"/>
        <w:rPr>
          <w:rFonts w:ascii="Times New Roman" w:hAnsi="Times New Roman" w:cs="Times New Roman"/>
        </w:rPr>
      </w:pPr>
      <w:r w:rsidRPr="00E52D19">
        <w:rPr>
          <w:rFonts w:ascii="Times New Roman" w:hAnsi="Times New Roman" w:cs="Times New Roman"/>
        </w:rPr>
        <w:t xml:space="preserve">The purpose of this document is to define the system requirements </w:t>
      </w:r>
      <w:r w:rsidR="00A07E21" w:rsidRPr="00E52D19">
        <w:rPr>
          <w:rFonts w:ascii="Times New Roman" w:hAnsi="Times New Roman" w:cs="Times New Roman"/>
        </w:rPr>
        <w:t xml:space="preserve">of </w:t>
      </w:r>
      <w:r w:rsidR="00801C60">
        <w:rPr>
          <w:rFonts w:ascii="Times New Roman" w:hAnsi="Times New Roman" w:cs="Times New Roman"/>
        </w:rPr>
        <w:t>Roadie</w:t>
      </w:r>
      <w:r w:rsidR="007F0F79" w:rsidRPr="00E52D19">
        <w:rPr>
          <w:rFonts w:ascii="Times New Roman" w:hAnsi="Times New Roman" w:cs="Times New Roman"/>
        </w:rPr>
        <w:t xml:space="preserve">, </w:t>
      </w:r>
      <w:r w:rsidR="00A07E21" w:rsidRPr="00E52D19">
        <w:rPr>
          <w:rFonts w:ascii="Times New Roman" w:hAnsi="Times New Roman" w:cs="Times New Roman"/>
        </w:rPr>
        <w:t xml:space="preserve">the robot put forth by </w:t>
      </w:r>
      <w:r w:rsidR="00A81509">
        <w:rPr>
          <w:rFonts w:ascii="Times New Roman" w:hAnsi="Times New Roman" w:cs="Times New Roman"/>
        </w:rPr>
        <w:t xml:space="preserve">team </w:t>
      </w:r>
      <w:r w:rsidR="00A07E21" w:rsidRPr="00E52D19">
        <w:rPr>
          <w:rFonts w:ascii="Times New Roman" w:hAnsi="Times New Roman" w:cs="Times New Roman"/>
        </w:rPr>
        <w:t xml:space="preserve">Are We There Yet (AWTY) to compete in the </w:t>
      </w:r>
      <w:r w:rsidR="003C36F7" w:rsidRPr="00E52D19">
        <w:rPr>
          <w:rFonts w:ascii="Times New Roman" w:hAnsi="Times New Roman" w:cs="Times New Roman"/>
        </w:rPr>
        <w:t xml:space="preserve">2015 </w:t>
      </w:r>
      <w:r w:rsidR="00387406" w:rsidRPr="00E52D19">
        <w:rPr>
          <w:rFonts w:ascii="Times New Roman" w:hAnsi="Times New Roman" w:cs="Times New Roman"/>
        </w:rPr>
        <w:t>Institute of Electrical and Electronics Engineers (</w:t>
      </w:r>
      <w:r w:rsidR="00A07E21" w:rsidRPr="00E52D19">
        <w:rPr>
          <w:rFonts w:ascii="Times New Roman" w:hAnsi="Times New Roman" w:cs="Times New Roman"/>
        </w:rPr>
        <w:t>IEEE</w:t>
      </w:r>
      <w:r w:rsidR="00387406" w:rsidRPr="00E52D19">
        <w:rPr>
          <w:rFonts w:ascii="Times New Roman" w:hAnsi="Times New Roman" w:cs="Times New Roman"/>
        </w:rPr>
        <w:t>)</w:t>
      </w:r>
      <w:r w:rsidR="00A07E21" w:rsidRPr="00E52D19">
        <w:rPr>
          <w:rFonts w:ascii="Times New Roman" w:hAnsi="Times New Roman" w:cs="Times New Roman"/>
        </w:rPr>
        <w:t xml:space="preserve"> South</w:t>
      </w:r>
      <w:r w:rsidR="003C36F7" w:rsidRPr="00E52D19">
        <w:rPr>
          <w:rFonts w:ascii="Times New Roman" w:hAnsi="Times New Roman" w:cs="Times New Roman"/>
        </w:rPr>
        <w:t>e</w:t>
      </w:r>
      <w:r w:rsidR="00A07E21" w:rsidRPr="00E52D19">
        <w:rPr>
          <w:rFonts w:ascii="Times New Roman" w:hAnsi="Times New Roman" w:cs="Times New Roman"/>
        </w:rPr>
        <w:t>astCon</w:t>
      </w:r>
      <w:r w:rsidR="003C36F7" w:rsidRPr="00E52D19">
        <w:rPr>
          <w:rFonts w:ascii="Times New Roman" w:hAnsi="Times New Roman" w:cs="Times New Roman"/>
        </w:rPr>
        <w:t xml:space="preserve"> student hardware competition</w:t>
      </w:r>
      <w:r w:rsidR="00A07E21" w:rsidRPr="00E52D19">
        <w:rPr>
          <w:rFonts w:ascii="Times New Roman" w:hAnsi="Times New Roman" w:cs="Times New Roman"/>
        </w:rPr>
        <w:t>.</w:t>
      </w:r>
      <w:r w:rsidR="00DB0273">
        <w:rPr>
          <w:rFonts w:ascii="Times New Roman" w:hAnsi="Times New Roman" w:cs="Times New Roman"/>
        </w:rPr>
        <w:t xml:space="preserve"> These requirements include both functional requirements and non-functional requirements. </w:t>
      </w:r>
      <w:r w:rsidR="00A07E21" w:rsidRPr="00E52D19">
        <w:rPr>
          <w:rFonts w:ascii="Times New Roman" w:hAnsi="Times New Roman" w:cs="Times New Roman"/>
        </w:rPr>
        <w:t>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E52D19" w:rsidRDefault="00423CF6" w:rsidP="00D65971">
      <w:pPr>
        <w:ind w:firstLine="720"/>
        <w:rPr>
          <w:rFonts w:ascii="Times New Roman" w:hAnsi="Times New Roman" w:cs="Times New Roman"/>
        </w:rPr>
      </w:pPr>
    </w:p>
    <w:p w14:paraId="4AE2154D"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5" w:name="_Toc398744043"/>
      <w:r w:rsidRPr="00E52D19">
        <w:rPr>
          <w:rFonts w:ascii="Times New Roman" w:hAnsi="Times New Roman" w:cs="Times New Roman"/>
          <w:b/>
          <w:color w:val="auto"/>
        </w:rPr>
        <w:t>Problem Statement</w:t>
      </w:r>
      <w:bookmarkEnd w:id="5"/>
    </w:p>
    <w:p w14:paraId="7C493EA3" w14:textId="77777777" w:rsidR="00833F3C" w:rsidRPr="00E52D19" w:rsidRDefault="00833F3C" w:rsidP="00833F3C">
      <w:pPr>
        <w:rPr>
          <w:rFonts w:ascii="Times New Roman" w:hAnsi="Times New Roman" w:cs="Times New Roman"/>
        </w:rPr>
      </w:pPr>
    </w:p>
    <w:p w14:paraId="5E58179E" w14:textId="77777777" w:rsidR="00423CF6" w:rsidRPr="00E52D19" w:rsidRDefault="00A07E21" w:rsidP="00833F3C">
      <w:pPr>
        <w:ind w:left="450"/>
        <w:rPr>
          <w:rFonts w:ascii="Times New Roman" w:hAnsi="Times New Roman" w:cs="Times New Roman"/>
        </w:rPr>
      </w:pPr>
      <w:r w:rsidRPr="00E52D19">
        <w:rPr>
          <w:rFonts w:ascii="Times New Roman" w:hAnsi="Times New Roman" w:cs="Times New Roman"/>
        </w:rPr>
        <w:t xml:space="preserve">To create an autonomous robot to compete in the </w:t>
      </w:r>
      <w:r w:rsidR="003C36F7" w:rsidRPr="00E52D19">
        <w:rPr>
          <w:rFonts w:ascii="Times New Roman" w:hAnsi="Times New Roman" w:cs="Times New Roman"/>
        </w:rPr>
        <w:t xml:space="preserve">2015 </w:t>
      </w:r>
      <w:r w:rsidRPr="00E52D19">
        <w:rPr>
          <w:rFonts w:ascii="Times New Roman" w:hAnsi="Times New Roman" w:cs="Times New Roman"/>
        </w:rPr>
        <w:t>IEEE South</w:t>
      </w:r>
      <w:r w:rsidR="003C36F7" w:rsidRPr="00E52D19">
        <w:rPr>
          <w:rFonts w:ascii="Times New Roman" w:hAnsi="Times New Roman" w:cs="Times New Roman"/>
        </w:rPr>
        <w:t>e</w:t>
      </w:r>
      <w:r w:rsidRPr="00E52D19">
        <w:rPr>
          <w:rFonts w:ascii="Times New Roman" w:hAnsi="Times New Roman" w:cs="Times New Roman"/>
        </w:rPr>
        <w:t xml:space="preserve">astCon </w:t>
      </w:r>
      <w:r w:rsidR="003C36F7" w:rsidRPr="00E52D19">
        <w:rPr>
          <w:rFonts w:ascii="Times New Roman" w:hAnsi="Times New Roman" w:cs="Times New Roman"/>
        </w:rPr>
        <w:t>student hardware competition.</w:t>
      </w:r>
    </w:p>
    <w:p w14:paraId="748EF0C5" w14:textId="77777777" w:rsidR="00A07E21" w:rsidRPr="00E52D19" w:rsidRDefault="00A07E21" w:rsidP="00423CF6">
      <w:pPr>
        <w:rPr>
          <w:rFonts w:ascii="Times New Roman" w:hAnsi="Times New Roman" w:cs="Times New Roman"/>
          <w:b/>
        </w:rPr>
      </w:pPr>
    </w:p>
    <w:p w14:paraId="2AB7B6BF" w14:textId="77777777" w:rsidR="00A07E21" w:rsidRPr="00E52D19" w:rsidRDefault="00A07E21" w:rsidP="00892D1B">
      <w:pPr>
        <w:pStyle w:val="Heading2"/>
        <w:numPr>
          <w:ilvl w:val="1"/>
          <w:numId w:val="1"/>
        </w:numPr>
        <w:spacing w:before="0"/>
        <w:ind w:left="749" w:hanging="389"/>
        <w:rPr>
          <w:rFonts w:ascii="Times New Roman" w:hAnsi="Times New Roman" w:cs="Times New Roman"/>
          <w:b/>
          <w:color w:val="auto"/>
        </w:rPr>
      </w:pPr>
      <w:bookmarkStart w:id="6" w:name="_Toc398744044"/>
      <w:r w:rsidRPr="00E52D19">
        <w:rPr>
          <w:rFonts w:ascii="Times New Roman" w:hAnsi="Times New Roman" w:cs="Times New Roman"/>
          <w:b/>
          <w:color w:val="auto"/>
        </w:rPr>
        <w:t>Scope</w:t>
      </w:r>
      <w:bookmarkEnd w:id="6"/>
    </w:p>
    <w:p w14:paraId="416FF60E" w14:textId="77777777" w:rsidR="00833F3C" w:rsidRPr="00E52D19" w:rsidRDefault="00833F3C" w:rsidP="00833F3C">
      <w:pPr>
        <w:rPr>
          <w:rFonts w:ascii="Times New Roman" w:hAnsi="Times New Roman" w:cs="Times New Roman"/>
        </w:rPr>
      </w:pPr>
    </w:p>
    <w:p w14:paraId="64EA768E" w14:textId="7B9B96D7" w:rsidR="00A07E21" w:rsidRPr="00E52D19" w:rsidRDefault="00801C60" w:rsidP="00833F3C">
      <w:pPr>
        <w:ind w:left="450"/>
        <w:rPr>
          <w:rFonts w:ascii="Times New Roman" w:hAnsi="Times New Roman" w:cs="Times New Roman"/>
        </w:rPr>
      </w:pPr>
      <w:r>
        <w:rPr>
          <w:rFonts w:ascii="Times New Roman" w:hAnsi="Times New Roman" w:cs="Times New Roman"/>
        </w:rPr>
        <w:t>Roadie</w:t>
      </w:r>
      <w:r w:rsidR="00257A6E" w:rsidRPr="00E52D19">
        <w:rPr>
          <w:rFonts w:ascii="Times New Roman" w:hAnsi="Times New Roman" w:cs="Times New Roman"/>
        </w:rPr>
        <w:t xml:space="preserve"> </w:t>
      </w:r>
      <w:r w:rsidR="003C36F7" w:rsidRPr="00E52D19">
        <w:rPr>
          <w:rFonts w:ascii="Times New Roman" w:hAnsi="Times New Roman" w:cs="Times New Roman"/>
        </w:rPr>
        <w:t>is intended to compete in the 2015 IEEE Southeast Con student hardware competition. The system is envisioned to complete four unique challenges</w:t>
      </w:r>
      <w:r w:rsidR="00387406" w:rsidRPr="00E52D19">
        <w:rPr>
          <w:rFonts w:ascii="Times New Roman" w:hAnsi="Times New Roman" w:cs="Times New Roman"/>
        </w:rPr>
        <w:t>:</w:t>
      </w:r>
      <w:r w:rsidR="0074411B">
        <w:rPr>
          <w:rStyle w:val="FootnoteReference"/>
          <w:rFonts w:ascii="Times New Roman" w:hAnsi="Times New Roman" w:cs="Times New Roman"/>
        </w:rPr>
        <w:footnoteReference w:id="1"/>
      </w:r>
    </w:p>
    <w:p w14:paraId="11D31622" w14:textId="77777777" w:rsidR="00387406" w:rsidRPr="00E52D19" w:rsidRDefault="00387406" w:rsidP="00423CF6">
      <w:pPr>
        <w:rPr>
          <w:rFonts w:ascii="Times New Roman" w:hAnsi="Times New Roman" w:cs="Times New Roman"/>
        </w:rPr>
      </w:pPr>
    </w:p>
    <w:p w14:paraId="6A04C315" w14:textId="55CC17E9"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Correctly play Simon for 15 seconds</w:t>
      </w:r>
    </w:p>
    <w:p w14:paraId="53BCE753" w14:textId="391B61B1" w:rsidR="00387406" w:rsidRPr="00E52D19" w:rsidRDefault="00DB0273" w:rsidP="00833F3C">
      <w:pPr>
        <w:pStyle w:val="ListParagraph"/>
        <w:numPr>
          <w:ilvl w:val="0"/>
          <w:numId w:val="2"/>
        </w:numPr>
        <w:ind w:left="1170"/>
        <w:rPr>
          <w:rFonts w:ascii="Times New Roman" w:hAnsi="Times New Roman" w:cs="Times New Roman"/>
        </w:rPr>
      </w:pPr>
      <w:r>
        <w:rPr>
          <w:rFonts w:ascii="Times New Roman" w:hAnsi="Times New Roman" w:cs="Times New Roman"/>
        </w:rPr>
        <w:t>Draw “IEEE” on an Etch-A</w:t>
      </w:r>
      <w:r w:rsidR="00387406" w:rsidRPr="00E52D19">
        <w:rPr>
          <w:rFonts w:ascii="Times New Roman" w:hAnsi="Times New Roman" w:cs="Times New Roman"/>
        </w:rPr>
        <w:t>-Sketch</w:t>
      </w:r>
    </w:p>
    <w:p w14:paraId="11034E2C"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Twist one row of a Rubik’s cube 180 degrees</w:t>
      </w:r>
    </w:p>
    <w:p w14:paraId="46DA9A7E" w14:textId="77777777" w:rsidR="00387406" w:rsidRPr="00E52D19" w:rsidRDefault="00387406" w:rsidP="00833F3C">
      <w:pPr>
        <w:pStyle w:val="ListParagraph"/>
        <w:numPr>
          <w:ilvl w:val="0"/>
          <w:numId w:val="2"/>
        </w:numPr>
        <w:ind w:left="1170"/>
        <w:rPr>
          <w:rFonts w:ascii="Times New Roman" w:hAnsi="Times New Roman" w:cs="Times New Roman"/>
        </w:rPr>
      </w:pPr>
      <w:r w:rsidRPr="00E52D19">
        <w:rPr>
          <w:rFonts w:ascii="Times New Roman" w:hAnsi="Times New Roman" w:cs="Times New Roman"/>
        </w:rPr>
        <w:t>Pick up and carry one playing card across the finish line</w:t>
      </w:r>
    </w:p>
    <w:p w14:paraId="4B65A991" w14:textId="77777777" w:rsidR="003C36F7" w:rsidRPr="00E52D19" w:rsidRDefault="003C36F7" w:rsidP="00423CF6">
      <w:pPr>
        <w:rPr>
          <w:rFonts w:ascii="Times New Roman" w:hAnsi="Times New Roman" w:cs="Times New Roman"/>
        </w:rPr>
      </w:pPr>
    </w:p>
    <w:p w14:paraId="701F700C" w14:textId="1160AAA6"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C36F7" w:rsidRPr="00E52D19">
        <w:rPr>
          <w:rFonts w:ascii="Times New Roman" w:hAnsi="Times New Roman" w:cs="Times New Roman"/>
        </w:rPr>
        <w:t xml:space="preserve"> system is</w:t>
      </w:r>
      <w:r w:rsidR="00387406" w:rsidRPr="00E52D19">
        <w:rPr>
          <w:rFonts w:ascii="Times New Roman" w:hAnsi="Times New Roman" w:cs="Times New Roman"/>
        </w:rPr>
        <w:t xml:space="preserve"> intended to successfully complete the challenges outline</w:t>
      </w:r>
      <w:r w:rsidR="0085304C" w:rsidRPr="00E52D19">
        <w:rPr>
          <w:rFonts w:ascii="Times New Roman" w:hAnsi="Times New Roman" w:cs="Times New Roman"/>
        </w:rPr>
        <w:t>d</w:t>
      </w:r>
      <w:r w:rsidR="00387406" w:rsidRPr="00E52D19">
        <w:rPr>
          <w:rFonts w:ascii="Times New Roman" w:hAnsi="Times New Roman" w:cs="Times New Roman"/>
        </w:rPr>
        <w:t xml:space="preserve"> above within a time limit of five minutes. </w:t>
      </w:r>
    </w:p>
    <w:p w14:paraId="0AAD85E3" w14:textId="77777777" w:rsidR="0009046B" w:rsidRPr="00E52D19" w:rsidRDefault="0009046B" w:rsidP="00423CF6">
      <w:pPr>
        <w:rPr>
          <w:rFonts w:ascii="Times New Roman" w:hAnsi="Times New Roman" w:cs="Times New Roman"/>
        </w:rPr>
      </w:pPr>
    </w:p>
    <w:p w14:paraId="011A5CB9" w14:textId="67EA5EB5" w:rsidR="00387406" w:rsidRPr="00E52D19" w:rsidRDefault="00801C60" w:rsidP="00833F3C">
      <w:pPr>
        <w:ind w:left="450"/>
        <w:rPr>
          <w:rFonts w:ascii="Times New Roman" w:hAnsi="Times New Roman" w:cs="Times New Roman"/>
        </w:rPr>
      </w:pPr>
      <w:r>
        <w:rPr>
          <w:rFonts w:ascii="Times New Roman" w:hAnsi="Times New Roman" w:cs="Times New Roman"/>
        </w:rPr>
        <w:t>Roadie</w:t>
      </w:r>
      <w:r w:rsidR="00387406" w:rsidRPr="00E52D19">
        <w:rPr>
          <w:rFonts w:ascii="Times New Roman" w:hAnsi="Times New Roman" w:cs="Times New Roman"/>
        </w:rPr>
        <w:t xml:space="preserve"> is not intended to serve any other functions or fulfill any other purposes other than competing in the 2015 IEEE SoutheastCon competition. </w:t>
      </w:r>
    </w:p>
    <w:p w14:paraId="0AC4456A" w14:textId="77777777" w:rsidR="00833F3C" w:rsidRPr="00E52D19" w:rsidRDefault="00833F3C" w:rsidP="00833F3C">
      <w:pPr>
        <w:ind w:left="450"/>
        <w:rPr>
          <w:rFonts w:ascii="Times New Roman" w:hAnsi="Times New Roman" w:cs="Times New Roman"/>
        </w:rPr>
      </w:pPr>
    </w:p>
    <w:p w14:paraId="6B63C918" w14:textId="77777777" w:rsidR="00FF3EF9" w:rsidRPr="00E52D19" w:rsidRDefault="00FF3EF9" w:rsidP="00892D1B">
      <w:pPr>
        <w:pStyle w:val="Heading2"/>
        <w:numPr>
          <w:ilvl w:val="1"/>
          <w:numId w:val="1"/>
        </w:numPr>
        <w:spacing w:before="0"/>
        <w:ind w:left="749" w:hanging="389"/>
        <w:rPr>
          <w:rFonts w:ascii="Times New Roman" w:hAnsi="Times New Roman" w:cs="Times New Roman"/>
          <w:b/>
          <w:color w:val="auto"/>
        </w:rPr>
      </w:pPr>
      <w:bookmarkStart w:id="7" w:name="_Toc398744045"/>
      <w:r w:rsidRPr="00E52D19">
        <w:rPr>
          <w:rFonts w:ascii="Times New Roman" w:hAnsi="Times New Roman" w:cs="Times New Roman"/>
          <w:b/>
          <w:color w:val="auto"/>
        </w:rPr>
        <w:t>Team Information</w:t>
      </w:r>
      <w:bookmarkEnd w:id="7"/>
    </w:p>
    <w:p w14:paraId="6E269E25" w14:textId="77777777" w:rsidR="00387406" w:rsidRPr="00E52D19" w:rsidRDefault="00387406" w:rsidP="00387406">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859"/>
        <w:gridCol w:w="3260"/>
      </w:tblGrid>
      <w:tr w:rsidR="0085304C" w:rsidRPr="00E52D19" w14:paraId="105FB101" w14:textId="39A45611" w:rsidTr="00A70B92">
        <w:trPr>
          <w:jc w:val="center"/>
        </w:trPr>
        <w:tc>
          <w:tcPr>
            <w:tcW w:w="1859" w:type="dxa"/>
            <w:shd w:val="clear" w:color="auto" w:fill="D9D9D9" w:themeFill="background1" w:themeFillShade="D9"/>
          </w:tcPr>
          <w:p w14:paraId="5A8DE38E"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Name</w:t>
            </w:r>
          </w:p>
        </w:tc>
        <w:tc>
          <w:tcPr>
            <w:tcW w:w="3260" w:type="dxa"/>
            <w:shd w:val="clear" w:color="auto" w:fill="D9D9D9" w:themeFill="background1" w:themeFillShade="D9"/>
          </w:tcPr>
          <w:p w14:paraId="70869002" w14:textId="3B16799D" w:rsidR="0085304C" w:rsidRPr="00E52D19" w:rsidRDefault="0085304C" w:rsidP="00A70B92">
            <w:pPr>
              <w:tabs>
                <w:tab w:val="left" w:pos="1553"/>
              </w:tabs>
              <w:jc w:val="center"/>
              <w:rPr>
                <w:rFonts w:ascii="Times New Roman" w:hAnsi="Times New Roman" w:cs="Times New Roman"/>
              </w:rPr>
            </w:pPr>
            <w:r w:rsidRPr="00E52D19">
              <w:rPr>
                <w:rFonts w:ascii="Times New Roman" w:hAnsi="Times New Roman" w:cs="Times New Roman"/>
              </w:rPr>
              <w:t>Role</w:t>
            </w:r>
          </w:p>
        </w:tc>
      </w:tr>
      <w:tr w:rsidR="0085304C" w:rsidRPr="00E52D19" w14:paraId="68F65F97" w14:textId="754F81A7" w:rsidTr="00A70B92">
        <w:trPr>
          <w:jc w:val="center"/>
        </w:trPr>
        <w:tc>
          <w:tcPr>
            <w:tcW w:w="1859" w:type="dxa"/>
          </w:tcPr>
          <w:p w14:paraId="421634DA" w14:textId="42BB519F" w:rsidR="0085304C" w:rsidRPr="00E52D19" w:rsidRDefault="00A70B92" w:rsidP="00A70B92">
            <w:pPr>
              <w:jc w:val="center"/>
              <w:rPr>
                <w:rFonts w:ascii="Times New Roman" w:hAnsi="Times New Roman" w:cs="Times New Roman"/>
              </w:rPr>
            </w:pPr>
            <w:r w:rsidRPr="00E52D19">
              <w:rPr>
                <w:rFonts w:ascii="Times New Roman" w:hAnsi="Times New Roman" w:cs="Times New Roman"/>
              </w:rPr>
              <w:t>Brian Powell</w:t>
            </w:r>
          </w:p>
        </w:tc>
        <w:tc>
          <w:tcPr>
            <w:tcW w:w="3260" w:type="dxa"/>
          </w:tcPr>
          <w:p w14:paraId="062DD749" w14:textId="2737076C"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Team Leader</w:t>
            </w:r>
          </w:p>
        </w:tc>
      </w:tr>
      <w:tr w:rsidR="0085304C" w:rsidRPr="00E52D19" w14:paraId="6EE78BB7" w14:textId="27A8C97D" w:rsidTr="00A70B92">
        <w:trPr>
          <w:jc w:val="center"/>
        </w:trPr>
        <w:tc>
          <w:tcPr>
            <w:tcW w:w="1859" w:type="dxa"/>
          </w:tcPr>
          <w:p w14:paraId="4EBE203C" w14:textId="63383DC7" w:rsidR="0085304C" w:rsidRPr="00E52D19" w:rsidRDefault="00A70B92" w:rsidP="00A70B92">
            <w:pPr>
              <w:jc w:val="center"/>
              <w:rPr>
                <w:rFonts w:ascii="Times New Roman" w:hAnsi="Times New Roman" w:cs="Times New Roman"/>
              </w:rPr>
            </w:pPr>
            <w:r w:rsidRPr="00E52D19">
              <w:rPr>
                <w:rFonts w:ascii="Times New Roman" w:hAnsi="Times New Roman" w:cs="Times New Roman"/>
              </w:rPr>
              <w:t>Michael Philotoff</w:t>
            </w:r>
          </w:p>
        </w:tc>
        <w:tc>
          <w:tcPr>
            <w:tcW w:w="3260" w:type="dxa"/>
          </w:tcPr>
          <w:p w14:paraId="11467C35" w14:textId="7FA6DCB2" w:rsidR="0085304C" w:rsidRPr="00E52D19" w:rsidRDefault="00A70B92" w:rsidP="00A70B92">
            <w:pPr>
              <w:jc w:val="center"/>
              <w:rPr>
                <w:rFonts w:ascii="Times New Roman" w:hAnsi="Times New Roman" w:cs="Times New Roman"/>
              </w:rPr>
            </w:pPr>
            <w:r w:rsidRPr="00E52D19">
              <w:rPr>
                <w:rFonts w:ascii="Times New Roman" w:hAnsi="Times New Roman" w:cs="Times New Roman"/>
              </w:rPr>
              <w:t>Software Configuration Manager</w:t>
            </w:r>
          </w:p>
        </w:tc>
      </w:tr>
      <w:tr w:rsidR="0085304C" w:rsidRPr="00E52D19" w14:paraId="3038ADB4" w14:textId="5817AEC8" w:rsidTr="00A70B92">
        <w:trPr>
          <w:jc w:val="center"/>
        </w:trPr>
        <w:tc>
          <w:tcPr>
            <w:tcW w:w="1859" w:type="dxa"/>
          </w:tcPr>
          <w:p w14:paraId="43E7D73A" w14:textId="0242D8A0" w:rsidR="0085304C" w:rsidRPr="00E52D19" w:rsidRDefault="0085304C" w:rsidP="00A70B92">
            <w:pPr>
              <w:jc w:val="center"/>
              <w:rPr>
                <w:rFonts w:ascii="Times New Roman" w:hAnsi="Times New Roman" w:cs="Times New Roman"/>
              </w:rPr>
            </w:pPr>
            <w:r w:rsidRPr="00E52D19">
              <w:rPr>
                <w:rFonts w:ascii="Times New Roman" w:hAnsi="Times New Roman" w:cs="Times New Roman"/>
              </w:rPr>
              <w:t>Alex Senopoulos</w:t>
            </w:r>
          </w:p>
        </w:tc>
        <w:tc>
          <w:tcPr>
            <w:tcW w:w="3260" w:type="dxa"/>
          </w:tcPr>
          <w:p w14:paraId="1F990AF8" w14:textId="6B51C599" w:rsidR="0085304C" w:rsidRPr="00E52D19" w:rsidRDefault="00A70B92" w:rsidP="00A70B92">
            <w:pPr>
              <w:jc w:val="center"/>
              <w:rPr>
                <w:rFonts w:ascii="Times New Roman" w:hAnsi="Times New Roman" w:cs="Times New Roman"/>
              </w:rPr>
            </w:pPr>
            <w:r w:rsidRPr="00E52D19">
              <w:rPr>
                <w:rFonts w:ascii="Times New Roman" w:hAnsi="Times New Roman" w:cs="Times New Roman"/>
              </w:rPr>
              <w:t>Testing Leader</w:t>
            </w:r>
          </w:p>
        </w:tc>
      </w:tr>
      <w:tr w:rsidR="0085304C" w:rsidRPr="00E52D19" w14:paraId="273DDA72" w14:textId="4D469D8A" w:rsidTr="00A70B92">
        <w:trPr>
          <w:jc w:val="center"/>
        </w:trPr>
        <w:tc>
          <w:tcPr>
            <w:tcW w:w="1859" w:type="dxa"/>
          </w:tcPr>
          <w:p w14:paraId="096C9FDF" w14:textId="77777777" w:rsidR="0085304C" w:rsidRPr="00E52D19" w:rsidRDefault="0085304C" w:rsidP="00A70B92">
            <w:pPr>
              <w:jc w:val="center"/>
              <w:rPr>
                <w:rFonts w:ascii="Times New Roman" w:hAnsi="Times New Roman" w:cs="Times New Roman"/>
              </w:rPr>
            </w:pPr>
            <w:r w:rsidRPr="00E52D19">
              <w:rPr>
                <w:rFonts w:ascii="Times New Roman" w:hAnsi="Times New Roman" w:cs="Times New Roman"/>
              </w:rPr>
              <w:t>Brian Sterling</w:t>
            </w:r>
          </w:p>
        </w:tc>
        <w:tc>
          <w:tcPr>
            <w:tcW w:w="3260" w:type="dxa"/>
          </w:tcPr>
          <w:p w14:paraId="2916A1FB" w14:textId="3F6D9DF6" w:rsidR="0085304C" w:rsidRPr="00E52D19" w:rsidRDefault="00A70B92" w:rsidP="00A70B92">
            <w:pPr>
              <w:jc w:val="center"/>
              <w:rPr>
                <w:rFonts w:ascii="Times New Roman" w:hAnsi="Times New Roman" w:cs="Times New Roman"/>
              </w:rPr>
            </w:pPr>
            <w:r w:rsidRPr="00E52D19">
              <w:rPr>
                <w:rFonts w:ascii="Times New Roman" w:hAnsi="Times New Roman" w:cs="Times New Roman"/>
              </w:rPr>
              <w:t>Development Leader</w:t>
            </w:r>
          </w:p>
        </w:tc>
      </w:tr>
    </w:tbl>
    <w:p w14:paraId="0AF2163E" w14:textId="3C6E86A2" w:rsidR="00EE13E4" w:rsidRDefault="00EE13E4" w:rsidP="003D51B8">
      <w:pPr>
        <w:rPr>
          <w:rFonts w:ascii="Times New Roman" w:hAnsi="Times New Roman" w:cs="Times New Roman"/>
        </w:rPr>
      </w:pPr>
    </w:p>
    <w:p w14:paraId="772FD090" w14:textId="77777777" w:rsidR="00EE13E4" w:rsidRDefault="00EE13E4">
      <w:pPr>
        <w:rPr>
          <w:rFonts w:ascii="Times New Roman" w:hAnsi="Times New Roman" w:cs="Times New Roman"/>
        </w:rPr>
      </w:pPr>
      <w:r>
        <w:rPr>
          <w:rFonts w:ascii="Times New Roman" w:hAnsi="Times New Roman" w:cs="Times New Roman"/>
        </w:rPr>
        <w:br w:type="page"/>
      </w:r>
    </w:p>
    <w:p w14:paraId="044BFF4D" w14:textId="77777777" w:rsidR="00F9337D" w:rsidRPr="00E52D19" w:rsidRDefault="003D51B8" w:rsidP="00892D1B">
      <w:pPr>
        <w:pStyle w:val="Heading2"/>
        <w:numPr>
          <w:ilvl w:val="1"/>
          <w:numId w:val="1"/>
        </w:numPr>
        <w:spacing w:before="0"/>
        <w:ind w:left="749" w:hanging="389"/>
        <w:rPr>
          <w:rFonts w:ascii="Times New Roman" w:hAnsi="Times New Roman" w:cs="Times New Roman"/>
          <w:b/>
          <w:color w:val="auto"/>
        </w:rPr>
      </w:pPr>
      <w:bookmarkStart w:id="8" w:name="_Toc398744046"/>
      <w:r w:rsidRPr="00E52D19">
        <w:rPr>
          <w:rFonts w:ascii="Times New Roman" w:hAnsi="Times New Roman" w:cs="Times New Roman"/>
          <w:b/>
          <w:color w:val="auto"/>
        </w:rPr>
        <w:lastRenderedPageBreak/>
        <w:t>Overview</w:t>
      </w:r>
      <w:bookmarkEnd w:id="8"/>
    </w:p>
    <w:p w14:paraId="728DD7FB" w14:textId="77777777" w:rsidR="00387406" w:rsidRPr="00E52D19" w:rsidRDefault="00387406" w:rsidP="00387406">
      <w:pPr>
        <w:rPr>
          <w:rFonts w:ascii="Times New Roman" w:hAnsi="Times New Roman" w:cs="Times New Roman"/>
        </w:rPr>
      </w:pPr>
    </w:p>
    <w:p w14:paraId="46A39C10" w14:textId="5D684791" w:rsidR="003D51B8" w:rsidRPr="00E52D19" w:rsidRDefault="003D51B8" w:rsidP="00A70B92">
      <w:pPr>
        <w:ind w:left="450"/>
        <w:rPr>
          <w:rFonts w:ascii="Times New Roman" w:hAnsi="Times New Roman" w:cs="Times New Roman"/>
        </w:rPr>
      </w:pPr>
      <w:r w:rsidRPr="00E52D19">
        <w:rPr>
          <w:rFonts w:ascii="Times New Roman" w:hAnsi="Times New Roman" w:cs="Times New Roman"/>
        </w:rPr>
        <w:t xml:space="preserve">Section 1 of this document serves as introduction to the </w:t>
      </w:r>
      <w:r w:rsidR="00387406" w:rsidRPr="00E52D19">
        <w:rPr>
          <w:rFonts w:ascii="Times New Roman" w:hAnsi="Times New Roman" w:cs="Times New Roman"/>
        </w:rPr>
        <w:t xml:space="preserve">system designed by AWTY. Section 2 provides an overall description of </w:t>
      </w:r>
      <w:r w:rsidR="006E414F" w:rsidRPr="00E52D19">
        <w:rPr>
          <w:rFonts w:ascii="Times New Roman" w:hAnsi="Times New Roman" w:cs="Times New Roman"/>
        </w:rPr>
        <w:t>the system, including stakeholders involved in the projec</w:t>
      </w:r>
      <w:r w:rsidR="00191520" w:rsidRPr="00E52D19">
        <w:rPr>
          <w:rFonts w:ascii="Times New Roman" w:hAnsi="Times New Roman" w:cs="Times New Roman"/>
        </w:rPr>
        <w:t xml:space="preserve">t, the functions of the system </w:t>
      </w:r>
      <w:r w:rsidR="006E414F" w:rsidRPr="00E52D19">
        <w:rPr>
          <w:rFonts w:ascii="Times New Roman" w:hAnsi="Times New Roman" w:cs="Times New Roman"/>
        </w:rPr>
        <w:t>and proposed use cases for the system. Section 3 describes the functional and</w:t>
      </w:r>
      <w:r w:rsidR="00DB0273">
        <w:rPr>
          <w:rFonts w:ascii="Times New Roman" w:hAnsi="Times New Roman" w:cs="Times New Roman"/>
        </w:rPr>
        <w:t xml:space="preserve"> Section 4 describes the</w:t>
      </w:r>
      <w:r w:rsidR="006E414F" w:rsidRPr="00E52D19">
        <w:rPr>
          <w:rFonts w:ascii="Times New Roman" w:hAnsi="Times New Roman" w:cs="Times New Roman"/>
        </w:rPr>
        <w:t xml:space="preserve"> non-functional requirements of the system</w:t>
      </w:r>
      <w:r w:rsidR="00CA7D6C">
        <w:rPr>
          <w:rFonts w:ascii="Times New Roman" w:hAnsi="Times New Roman" w:cs="Times New Roman"/>
        </w:rPr>
        <w:t>.</w:t>
      </w:r>
    </w:p>
    <w:p w14:paraId="0DA6F09A" w14:textId="77777777" w:rsidR="006E414F" w:rsidRPr="00E52D19" w:rsidRDefault="006E414F" w:rsidP="003D51B8">
      <w:pPr>
        <w:rPr>
          <w:rFonts w:ascii="Times New Roman" w:hAnsi="Times New Roman" w:cs="Times New Roman"/>
        </w:rPr>
      </w:pPr>
    </w:p>
    <w:p w14:paraId="5868EECE" w14:textId="021F0DED" w:rsidR="006E414F" w:rsidRPr="00E52D19" w:rsidRDefault="006E414F" w:rsidP="00CE2DE4">
      <w:pPr>
        <w:ind w:left="450"/>
        <w:rPr>
          <w:rFonts w:ascii="Times New Roman" w:hAnsi="Times New Roman" w:cs="Times New Roman"/>
        </w:rPr>
      </w:pPr>
      <w:r w:rsidRPr="00E52D19">
        <w:rPr>
          <w:rFonts w:ascii="Times New Roman" w:hAnsi="Times New Roman" w:cs="Times New Roman"/>
        </w:rPr>
        <w:t xml:space="preserve">The </w:t>
      </w:r>
      <w:r w:rsidR="00317FF0" w:rsidRPr="00E52D19">
        <w:rPr>
          <w:rFonts w:ascii="Times New Roman" w:hAnsi="Times New Roman" w:cs="Times New Roman"/>
        </w:rPr>
        <w:t>g</w:t>
      </w:r>
      <w:r w:rsidRPr="00E52D19">
        <w:rPr>
          <w:rFonts w:ascii="Times New Roman" w:hAnsi="Times New Roman" w:cs="Times New Roman"/>
        </w:rPr>
        <w:t xml:space="preserve">lossary contains definitions of all industry and standard terms as well as ambiguous terms, used throughout this document. </w:t>
      </w:r>
      <w:r w:rsidR="004C5586" w:rsidRPr="00E52D19">
        <w:rPr>
          <w:rFonts w:ascii="Times New Roman" w:hAnsi="Times New Roman" w:cs="Times New Roman"/>
        </w:rPr>
        <w:t>Additionally, a list of acronyms and abbreviations can be found following the glossary.</w:t>
      </w:r>
      <w:r w:rsidRPr="00E52D19">
        <w:rPr>
          <w:rFonts w:ascii="Times New Roman" w:hAnsi="Times New Roman" w:cs="Times New Roman"/>
        </w:rPr>
        <w:t xml:space="preserve"> </w:t>
      </w:r>
      <w:r w:rsidR="00191520" w:rsidRPr="00E52D19">
        <w:rPr>
          <w:rFonts w:ascii="Times New Roman" w:hAnsi="Times New Roman" w:cs="Times New Roman"/>
        </w:rPr>
        <w:t>A picture of the course is included in Appendix</w:t>
      </w:r>
      <w:r w:rsidR="00005951">
        <w:rPr>
          <w:rFonts w:ascii="Times New Roman" w:hAnsi="Times New Roman" w:cs="Times New Roman"/>
        </w:rPr>
        <w:t xml:space="preserve"> A</w:t>
      </w:r>
      <w:r w:rsidR="00191520" w:rsidRPr="00E52D19">
        <w:rPr>
          <w:rFonts w:ascii="Times New Roman" w:hAnsi="Times New Roman" w:cs="Times New Roman"/>
        </w:rPr>
        <w:t>.</w:t>
      </w:r>
      <w:r w:rsidR="004C5586" w:rsidRPr="00E52D19">
        <w:rPr>
          <w:rFonts w:ascii="Times New Roman" w:hAnsi="Times New Roman" w:cs="Times New Roman"/>
        </w:rPr>
        <w:t xml:space="preserve"> </w:t>
      </w:r>
    </w:p>
    <w:p w14:paraId="4C9E2AC7" w14:textId="77777777" w:rsidR="00F9337D" w:rsidRPr="00E52D19" w:rsidRDefault="00F9337D">
      <w:pPr>
        <w:rPr>
          <w:rFonts w:ascii="Times New Roman" w:hAnsi="Times New Roman" w:cs="Times New Roman"/>
        </w:rPr>
      </w:pPr>
      <w:r w:rsidRPr="00E52D19">
        <w:rPr>
          <w:rFonts w:ascii="Times New Roman" w:hAnsi="Times New Roman" w:cs="Times New Roman"/>
        </w:rPr>
        <w:br w:type="page"/>
      </w:r>
    </w:p>
    <w:p w14:paraId="6ADBFB3E" w14:textId="77777777" w:rsidR="006E414F" w:rsidRPr="00E52D19" w:rsidRDefault="006E414F" w:rsidP="00892D1B">
      <w:pPr>
        <w:pStyle w:val="Heading1"/>
        <w:numPr>
          <w:ilvl w:val="0"/>
          <w:numId w:val="1"/>
        </w:numPr>
        <w:spacing w:before="0"/>
        <w:rPr>
          <w:rFonts w:ascii="Times New Roman" w:hAnsi="Times New Roman" w:cs="Times New Roman"/>
          <w:b/>
          <w:color w:val="auto"/>
        </w:rPr>
      </w:pPr>
      <w:bookmarkStart w:id="9" w:name="_Toc398744047"/>
      <w:r w:rsidRPr="00E52D19">
        <w:rPr>
          <w:rFonts w:ascii="Times New Roman" w:hAnsi="Times New Roman" w:cs="Times New Roman"/>
          <w:b/>
          <w:color w:val="auto"/>
        </w:rPr>
        <w:lastRenderedPageBreak/>
        <w:t>Overall Description</w:t>
      </w:r>
      <w:bookmarkEnd w:id="9"/>
    </w:p>
    <w:p w14:paraId="5E9959C3" w14:textId="77777777" w:rsidR="00CE2DE4" w:rsidRDefault="00CE2DE4" w:rsidP="00CE2DE4">
      <w:pPr>
        <w:rPr>
          <w:rFonts w:ascii="Times New Roman" w:hAnsi="Times New Roman" w:cs="Times New Roman"/>
        </w:rPr>
      </w:pPr>
    </w:p>
    <w:p w14:paraId="1A2D2E44" w14:textId="23526A0C" w:rsidR="00C01183" w:rsidRDefault="00C01183" w:rsidP="00C01183">
      <w:pPr>
        <w:ind w:left="360"/>
        <w:rPr>
          <w:rFonts w:ascii="Times New Roman" w:hAnsi="Times New Roman" w:cs="Times New Roman"/>
        </w:rPr>
      </w:pPr>
      <w:r>
        <w:rPr>
          <w:rFonts w:ascii="Times New Roman" w:hAnsi="Times New Roman" w:cs="Times New Roman"/>
        </w:rPr>
        <w:t>The overall description contains the use cases for the system as well as the accompanying sequence diagrams as well as the stakeholders, the perspective of the product, the functionality of the product and any assumptions or dependencies imposed upon the system.</w:t>
      </w:r>
    </w:p>
    <w:p w14:paraId="5254AD23" w14:textId="77777777" w:rsidR="00C01183" w:rsidRPr="00E52D19" w:rsidRDefault="00C01183" w:rsidP="00CE2DE4">
      <w:pPr>
        <w:rPr>
          <w:rFonts w:ascii="Times New Roman" w:hAnsi="Times New Roman" w:cs="Times New Roman"/>
        </w:rPr>
      </w:pPr>
    </w:p>
    <w:p w14:paraId="1C5D586D" w14:textId="44161A19" w:rsidR="00BC51CF" w:rsidRPr="00E52D19" w:rsidRDefault="00BC51CF" w:rsidP="00892D1B">
      <w:pPr>
        <w:pStyle w:val="Heading2"/>
        <w:numPr>
          <w:ilvl w:val="1"/>
          <w:numId w:val="1"/>
        </w:numPr>
        <w:spacing w:before="0"/>
        <w:ind w:left="749" w:hanging="389"/>
        <w:rPr>
          <w:rFonts w:ascii="Times New Roman" w:hAnsi="Times New Roman" w:cs="Times New Roman"/>
          <w:b/>
          <w:color w:val="auto"/>
        </w:rPr>
      </w:pPr>
      <w:bookmarkStart w:id="10" w:name="_Toc398744048"/>
      <w:r w:rsidRPr="00E52D19">
        <w:rPr>
          <w:rFonts w:ascii="Times New Roman" w:hAnsi="Times New Roman" w:cs="Times New Roman"/>
          <w:b/>
          <w:color w:val="auto"/>
        </w:rPr>
        <w:t>Stakeholders</w:t>
      </w:r>
      <w:bookmarkEnd w:id="10"/>
    </w:p>
    <w:p w14:paraId="66AA84A3" w14:textId="77777777" w:rsidR="00892D1B" w:rsidRPr="00E52D19" w:rsidRDefault="00892D1B" w:rsidP="00892D1B">
      <w:pPr>
        <w:rPr>
          <w:rFonts w:ascii="Times New Roman" w:hAnsi="Times New Roman" w:cs="Times New Roman"/>
        </w:rPr>
      </w:pPr>
    </w:p>
    <w:p w14:paraId="14426965" w14:textId="2D5E3E76" w:rsidR="002D7B65" w:rsidRPr="00E52D19" w:rsidRDefault="002D7B65" w:rsidP="00892D1B">
      <w:pPr>
        <w:ind w:left="360"/>
        <w:rPr>
          <w:rFonts w:ascii="Times New Roman" w:hAnsi="Times New Roman" w:cs="Times New Roman"/>
        </w:rPr>
      </w:pPr>
      <w:r w:rsidRPr="00E52D19">
        <w:rPr>
          <w:rFonts w:ascii="Times New Roman" w:hAnsi="Times New Roman" w:cs="Times New Roman"/>
        </w:rPr>
        <w:t>The following list describes the individuals and parties involved in, or that have</w:t>
      </w:r>
      <w:r w:rsidR="002B687B" w:rsidRPr="00E52D19">
        <w:rPr>
          <w:rFonts w:ascii="Times New Roman" w:hAnsi="Times New Roman" w:cs="Times New Roman"/>
        </w:rPr>
        <w:t xml:space="preserve"> </w:t>
      </w:r>
      <w:r w:rsidRPr="00E52D19">
        <w:rPr>
          <w:rFonts w:ascii="Times New Roman" w:hAnsi="Times New Roman" w:cs="Times New Roman"/>
        </w:rPr>
        <w:t xml:space="preserve">a stake in, the development, productions and operation of </w:t>
      </w:r>
      <w:r w:rsidR="00801C60">
        <w:rPr>
          <w:rFonts w:ascii="Times New Roman" w:hAnsi="Times New Roman" w:cs="Times New Roman"/>
        </w:rPr>
        <w:t>Roadie</w:t>
      </w:r>
      <w:r w:rsidRPr="00E52D19">
        <w:rPr>
          <w:rFonts w:ascii="Times New Roman" w:hAnsi="Times New Roman" w:cs="Times New Roman"/>
        </w:rPr>
        <w:t>.</w:t>
      </w:r>
    </w:p>
    <w:p w14:paraId="52D20282" w14:textId="77777777" w:rsidR="002D7B65" w:rsidRPr="00E52D19" w:rsidRDefault="002D7B65" w:rsidP="002D7B65">
      <w:pPr>
        <w:rPr>
          <w:rFonts w:ascii="Times New Roman" w:hAnsi="Times New Roman" w:cs="Times New Roman"/>
        </w:rPr>
      </w:pPr>
    </w:p>
    <w:p w14:paraId="5DB7259E" w14:textId="30C5D022" w:rsidR="002D7B65" w:rsidRPr="00E52D19" w:rsidRDefault="00BC51CF"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Team AWTY</w:t>
      </w:r>
    </w:p>
    <w:p w14:paraId="3C4CC722" w14:textId="26B00640" w:rsidR="00BC51CF" w:rsidRPr="00E52D19" w:rsidRDefault="00090F3D" w:rsidP="00DB0273">
      <w:pPr>
        <w:ind w:left="907"/>
        <w:rPr>
          <w:rFonts w:ascii="Times New Roman" w:hAnsi="Times New Roman" w:cs="Times New Roman"/>
        </w:rPr>
      </w:pPr>
      <w:r w:rsidRPr="00FD265F">
        <w:rPr>
          <w:rFonts w:ascii="Times New Roman" w:hAnsi="Times New Roman" w:cs="Times New Roman"/>
        </w:rPr>
        <w:t xml:space="preserve">As the development team, there is a vested interest in terms of </w:t>
      </w:r>
      <w:r w:rsidR="006618EE">
        <w:rPr>
          <w:rFonts w:ascii="Times New Roman" w:hAnsi="Times New Roman" w:cs="Times New Roman"/>
        </w:rPr>
        <w:t xml:space="preserve">grades. The grades will be </w:t>
      </w:r>
      <w:r w:rsidRPr="00FD265F">
        <w:rPr>
          <w:rFonts w:ascii="Times New Roman" w:hAnsi="Times New Roman" w:cs="Times New Roman"/>
        </w:rPr>
        <w:t>based upon the completion of the system, as well as meeting customer demands. Additionally, efforts should be made to apply principles and concepts learned while at Embry-Riddle Aeronautical University (ERAU).</w:t>
      </w:r>
    </w:p>
    <w:p w14:paraId="4C43F3F5" w14:textId="77777777" w:rsidR="004F61DE" w:rsidRPr="00E52D19" w:rsidRDefault="004F61DE" w:rsidP="00BC51CF">
      <w:pPr>
        <w:rPr>
          <w:rFonts w:ascii="Times New Roman" w:hAnsi="Times New Roman" w:cs="Times New Roman"/>
          <w:b/>
        </w:rPr>
      </w:pPr>
    </w:p>
    <w:p w14:paraId="65F2DFC9" w14:textId="317FFD6F" w:rsidR="004F61DE" w:rsidRPr="00E52D19" w:rsidRDefault="004F61DE" w:rsidP="00DB027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Dr. Barott, Dr. Seker and Jorge Torres</w:t>
      </w:r>
    </w:p>
    <w:p w14:paraId="29BC0CA9" w14:textId="76D72D05" w:rsidR="004F61DE" w:rsidRPr="00E52D19" w:rsidRDefault="004F61DE" w:rsidP="00DB0273">
      <w:pPr>
        <w:pStyle w:val="ListParagraph"/>
        <w:ind w:left="907"/>
        <w:rPr>
          <w:rFonts w:ascii="Times New Roman" w:hAnsi="Times New Roman" w:cs="Times New Roman"/>
        </w:rPr>
      </w:pPr>
      <w:r w:rsidRPr="00E52D19">
        <w:rPr>
          <w:rFonts w:ascii="Times New Roman" w:hAnsi="Times New Roman" w:cs="Times New Roman"/>
        </w:rPr>
        <w:t>As customers of team AWTY, Dr. Barott, Dr. Seker and Jorge Torres are interested in the completion of the produc</w:t>
      </w:r>
      <w:r w:rsidR="00FE38DF" w:rsidRPr="00E52D19">
        <w:rPr>
          <w:rFonts w:ascii="Times New Roman" w:hAnsi="Times New Roman" w:cs="Times New Roman"/>
        </w:rPr>
        <w:t>t as outlined in this document. Furthermore, Dr. Barott and Dr. Seker are interested in ensuring that the project meets the standards set forth by Department of Electrical, Computer, Software &amp; Systems Engineering (ECSSE) at ERAU.</w:t>
      </w:r>
    </w:p>
    <w:p w14:paraId="27C62070" w14:textId="77777777" w:rsidR="00FE38DF" w:rsidRPr="00E52D19" w:rsidRDefault="00FE38DF" w:rsidP="00DB0273">
      <w:pPr>
        <w:pStyle w:val="ListParagraph"/>
        <w:ind w:left="0"/>
        <w:rPr>
          <w:rFonts w:ascii="Times New Roman" w:hAnsi="Times New Roman" w:cs="Times New Roman"/>
        </w:rPr>
      </w:pPr>
    </w:p>
    <w:p w14:paraId="4EE8FE0A" w14:textId="6C6C6912" w:rsidR="00FE38DF" w:rsidRPr="00E52D19" w:rsidRDefault="00FE38DF" w:rsidP="00DB027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ERAU</w:t>
      </w:r>
    </w:p>
    <w:p w14:paraId="48A52382" w14:textId="5DCBE688" w:rsidR="00FE38DF" w:rsidRPr="00E52D19" w:rsidRDefault="00FE38DF" w:rsidP="00892D1B">
      <w:pPr>
        <w:pStyle w:val="ListParagraph"/>
        <w:ind w:left="900"/>
        <w:rPr>
          <w:rFonts w:ascii="Times New Roman" w:hAnsi="Times New Roman" w:cs="Times New Roman"/>
        </w:rPr>
      </w:pPr>
      <w:r w:rsidRPr="00E52D19">
        <w:rPr>
          <w:rFonts w:ascii="Times New Roman" w:hAnsi="Times New Roman" w:cs="Times New Roman"/>
        </w:rPr>
        <w:t xml:space="preserve">Since the University is an indirect sponsor of the project, any actions taken by the development team reflect directly back upon the University. </w:t>
      </w:r>
    </w:p>
    <w:p w14:paraId="706BA380" w14:textId="77777777" w:rsidR="00FE38DF" w:rsidRPr="00E52D19" w:rsidRDefault="00FE38DF" w:rsidP="004F61DE">
      <w:pPr>
        <w:pStyle w:val="ListParagraph"/>
        <w:ind w:left="0"/>
        <w:rPr>
          <w:rFonts w:ascii="Times New Roman" w:hAnsi="Times New Roman" w:cs="Times New Roman"/>
          <w:b/>
        </w:rPr>
      </w:pPr>
    </w:p>
    <w:p w14:paraId="37E70BD5" w14:textId="40C2EF37" w:rsidR="00FE38DF" w:rsidRPr="00E52D19" w:rsidRDefault="00FE38DF"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ECSSE</w:t>
      </w:r>
      <w:r w:rsidR="00E6097A" w:rsidRPr="00E52D19">
        <w:rPr>
          <w:rFonts w:ascii="Times New Roman" w:hAnsi="Times New Roman" w:cs="Times New Roman"/>
          <w:b/>
        </w:rPr>
        <w:t xml:space="preserve"> Department</w:t>
      </w:r>
    </w:p>
    <w:p w14:paraId="5353CF52" w14:textId="29EB1301"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As the direct sponsor of the project, the department is interested in making sure the project is delivered both on time and on budget.</w:t>
      </w:r>
    </w:p>
    <w:p w14:paraId="115FF949" w14:textId="77777777" w:rsidR="00E6097A" w:rsidRPr="00E52D19" w:rsidRDefault="00E6097A" w:rsidP="00E6097A">
      <w:pPr>
        <w:pStyle w:val="ListParagraph"/>
        <w:ind w:left="0"/>
        <w:rPr>
          <w:rFonts w:ascii="Times New Roman" w:hAnsi="Times New Roman" w:cs="Times New Roman"/>
          <w:b/>
        </w:rPr>
      </w:pPr>
    </w:p>
    <w:p w14:paraId="3A44CAA8" w14:textId="7C1F58D5" w:rsidR="00E6097A" w:rsidRPr="00E52D19" w:rsidRDefault="00E6097A" w:rsidP="00C01183">
      <w:pPr>
        <w:pStyle w:val="ListParagraph"/>
        <w:numPr>
          <w:ilvl w:val="2"/>
          <w:numId w:val="1"/>
        </w:numPr>
        <w:spacing w:after="160"/>
        <w:ind w:left="907" w:hanging="547"/>
        <w:contextualSpacing w:val="0"/>
        <w:rPr>
          <w:rFonts w:ascii="Times New Roman" w:hAnsi="Times New Roman" w:cs="Times New Roman"/>
          <w:b/>
        </w:rPr>
      </w:pPr>
      <w:r w:rsidRPr="00E52D19">
        <w:rPr>
          <w:rFonts w:ascii="Times New Roman" w:hAnsi="Times New Roman" w:cs="Times New Roman"/>
          <w:b/>
        </w:rPr>
        <w:t>IEEE</w:t>
      </w:r>
    </w:p>
    <w:p w14:paraId="0F8C8C0D" w14:textId="1668EBEA" w:rsidR="00E6097A" w:rsidRPr="00E52D19" w:rsidRDefault="00E6097A" w:rsidP="00892D1B">
      <w:pPr>
        <w:pStyle w:val="ListParagraph"/>
        <w:ind w:left="900"/>
        <w:rPr>
          <w:rFonts w:ascii="Times New Roman" w:hAnsi="Times New Roman" w:cs="Times New Roman"/>
        </w:rPr>
      </w:pPr>
      <w:r w:rsidRPr="00E52D19">
        <w:rPr>
          <w:rFonts w:ascii="Times New Roman" w:hAnsi="Times New Roman" w:cs="Times New Roman"/>
        </w:rPr>
        <w:t xml:space="preserve">As the sponsor of the competition for which the final system will compete in, the IEEE is interested in making sure that the final system complies </w:t>
      </w:r>
      <w:r w:rsidR="00191520" w:rsidRPr="00E52D19">
        <w:rPr>
          <w:rFonts w:ascii="Times New Roman" w:hAnsi="Times New Roman" w:cs="Times New Roman"/>
        </w:rPr>
        <w:t>with</w:t>
      </w:r>
      <w:r w:rsidRPr="00E52D19">
        <w:rPr>
          <w:rFonts w:ascii="Times New Roman" w:hAnsi="Times New Roman" w:cs="Times New Roman"/>
        </w:rPr>
        <w:t xml:space="preserve"> all competition rules and that the development team has conducted themselves in a manner befitting of a professional organization.</w:t>
      </w:r>
    </w:p>
    <w:p w14:paraId="76B6EE2A" w14:textId="77777777" w:rsidR="00791370" w:rsidRPr="00E52D19" w:rsidRDefault="00791370" w:rsidP="00DB0273">
      <w:pPr>
        <w:pStyle w:val="ListParagraph"/>
        <w:spacing w:after="160"/>
        <w:ind w:left="0"/>
        <w:rPr>
          <w:rFonts w:ascii="Times New Roman" w:hAnsi="Times New Roman" w:cs="Times New Roman"/>
          <w:b/>
        </w:rPr>
      </w:pPr>
    </w:p>
    <w:p w14:paraId="62DBBA57" w14:textId="228889D4"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1" w:name="_Toc398744049"/>
      <w:r w:rsidRPr="00E52D19">
        <w:rPr>
          <w:rFonts w:ascii="Times New Roman" w:hAnsi="Times New Roman" w:cs="Times New Roman"/>
          <w:b/>
          <w:color w:val="auto"/>
        </w:rPr>
        <w:t>Product Perspective</w:t>
      </w:r>
      <w:bookmarkEnd w:id="11"/>
    </w:p>
    <w:p w14:paraId="10259A99" w14:textId="71FD69E1" w:rsidR="00791370" w:rsidRPr="00E52D19" w:rsidRDefault="00801C60" w:rsidP="00892D1B">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system is</w:t>
      </w:r>
      <w:r w:rsidR="00791370" w:rsidRPr="00E52D19">
        <w:rPr>
          <w:rFonts w:ascii="Times New Roman" w:hAnsi="Times New Roman" w:cs="Times New Roman"/>
        </w:rPr>
        <w:t xml:space="preserve"> intended to be an autonomous robot whose sole purpose is to compete in the IEEE 2015 SoutheastCon student hardware competition. </w:t>
      </w:r>
    </w:p>
    <w:p w14:paraId="78F14B0B" w14:textId="77777777" w:rsidR="00EC021B" w:rsidRPr="00E52D19" w:rsidRDefault="00EC021B" w:rsidP="00791370">
      <w:pPr>
        <w:rPr>
          <w:rFonts w:ascii="Times New Roman" w:hAnsi="Times New Roman" w:cs="Times New Roman"/>
          <w:b/>
        </w:rPr>
      </w:pPr>
    </w:p>
    <w:p w14:paraId="0DA89037" w14:textId="16B13D0A" w:rsidR="00791370" w:rsidRPr="00E52D19" w:rsidRDefault="00791370" w:rsidP="00DB0273">
      <w:pPr>
        <w:pStyle w:val="Heading2"/>
        <w:numPr>
          <w:ilvl w:val="1"/>
          <w:numId w:val="1"/>
        </w:numPr>
        <w:spacing w:before="0" w:after="160"/>
        <w:ind w:left="749" w:hanging="389"/>
        <w:rPr>
          <w:rFonts w:ascii="Times New Roman" w:hAnsi="Times New Roman" w:cs="Times New Roman"/>
          <w:b/>
          <w:color w:val="auto"/>
        </w:rPr>
      </w:pPr>
      <w:bookmarkStart w:id="12" w:name="_Toc398744050"/>
      <w:r w:rsidRPr="00E52D19">
        <w:rPr>
          <w:rFonts w:ascii="Times New Roman" w:hAnsi="Times New Roman" w:cs="Times New Roman"/>
          <w:b/>
          <w:color w:val="auto"/>
        </w:rPr>
        <w:t>Product Functions</w:t>
      </w:r>
      <w:bookmarkEnd w:id="12"/>
    </w:p>
    <w:p w14:paraId="1203B0F0" w14:textId="57FAF96E" w:rsidR="00791370" w:rsidRPr="00E52D19" w:rsidRDefault="00801C60" w:rsidP="004621D2">
      <w:pPr>
        <w:ind w:left="360"/>
        <w:rPr>
          <w:rFonts w:ascii="Times New Roman" w:hAnsi="Times New Roman" w:cs="Times New Roman"/>
        </w:rPr>
      </w:pPr>
      <w:r>
        <w:rPr>
          <w:rFonts w:ascii="Times New Roman" w:hAnsi="Times New Roman" w:cs="Times New Roman"/>
        </w:rPr>
        <w:t>Roadie</w:t>
      </w:r>
      <w:r w:rsidR="008859D5" w:rsidRPr="00E52D19">
        <w:rPr>
          <w:rFonts w:ascii="Times New Roman" w:hAnsi="Times New Roman" w:cs="Times New Roman"/>
        </w:rPr>
        <w:t xml:space="preserve"> is broken down into five major subsystems: (1) the line following subsystem, (2) the Simon subsystem, (3) the </w:t>
      </w:r>
      <w:r w:rsidR="008717FA" w:rsidRPr="00E52D19">
        <w:rPr>
          <w:rFonts w:ascii="Times New Roman" w:hAnsi="Times New Roman" w:cs="Times New Roman"/>
        </w:rPr>
        <w:t xml:space="preserve">Etch-a-Sketch subsystem, (4) the Rubik’s cube subsystem and (5) the playing card subsystem. The purpose of these subsystems is to facilitate the requirements engineering process. </w:t>
      </w:r>
    </w:p>
    <w:p w14:paraId="7C9BF788" w14:textId="43CFD769" w:rsidR="00375772" w:rsidRPr="00375772" w:rsidRDefault="00375772" w:rsidP="00375772">
      <w:pPr>
        <w:pStyle w:val="Heading2"/>
        <w:numPr>
          <w:ilvl w:val="1"/>
          <w:numId w:val="1"/>
        </w:numPr>
        <w:spacing w:before="0" w:after="160"/>
        <w:ind w:left="749" w:hanging="389"/>
        <w:rPr>
          <w:rFonts w:ascii="Times New Roman" w:hAnsi="Times New Roman" w:cs="Times New Roman"/>
          <w:b/>
          <w:color w:val="auto"/>
        </w:rPr>
      </w:pPr>
      <w:bookmarkStart w:id="13" w:name="_Toc398744051"/>
      <w:bookmarkStart w:id="14" w:name="_GoBack"/>
      <w:bookmarkEnd w:id="14"/>
      <w:r w:rsidRPr="00375772">
        <w:rPr>
          <w:rFonts w:ascii="Times New Roman" w:hAnsi="Times New Roman" w:cs="Times New Roman"/>
          <w:b/>
          <w:color w:val="auto"/>
        </w:rPr>
        <w:lastRenderedPageBreak/>
        <w:t>Assumptions and Dependencies</w:t>
      </w:r>
      <w:bookmarkEnd w:id="13"/>
    </w:p>
    <w:p w14:paraId="2DD0F18F" w14:textId="1BD9993D" w:rsidR="00C01183" w:rsidRDefault="00375772" w:rsidP="00375772">
      <w:pPr>
        <w:ind w:left="360"/>
        <w:rPr>
          <w:rFonts w:ascii="Times New Roman" w:hAnsi="Times New Roman" w:cs="Times New Roman"/>
        </w:rPr>
      </w:pPr>
      <w:r>
        <w:rPr>
          <w:rFonts w:ascii="Times New Roman" w:hAnsi="Times New Roman" w:cs="Times New Roman"/>
        </w:rPr>
        <w:t xml:space="preserve">In order </w:t>
      </w:r>
      <w:r w:rsidR="00452666">
        <w:rPr>
          <w:rFonts w:ascii="Times New Roman" w:hAnsi="Times New Roman" w:cs="Times New Roman"/>
        </w:rPr>
        <w:t>for</w:t>
      </w:r>
      <w:r>
        <w:rPr>
          <w:rFonts w:ascii="Times New Roman" w:hAnsi="Times New Roman" w:cs="Times New Roman"/>
        </w:rPr>
        <w:t xml:space="preserve"> the system to be s</w:t>
      </w:r>
      <w:r w:rsidR="00C474BB">
        <w:rPr>
          <w:rFonts w:ascii="Times New Roman" w:hAnsi="Times New Roman" w:cs="Times New Roman"/>
        </w:rPr>
        <w:t xml:space="preserve">uccessful during competition, </w:t>
      </w:r>
      <w:r w:rsidR="00452666">
        <w:rPr>
          <w:rFonts w:ascii="Times New Roman" w:hAnsi="Times New Roman" w:cs="Times New Roman"/>
        </w:rPr>
        <w:t>the following</w:t>
      </w:r>
      <w:r>
        <w:rPr>
          <w:rFonts w:ascii="Times New Roman" w:hAnsi="Times New Roman" w:cs="Times New Roman"/>
        </w:rPr>
        <w:t xml:space="preserve"> assumptions and dependencies have been imposed </w:t>
      </w:r>
      <w:r w:rsidR="00452666">
        <w:rPr>
          <w:rFonts w:ascii="Times New Roman" w:hAnsi="Times New Roman" w:cs="Times New Roman"/>
        </w:rPr>
        <w:t>up</w:t>
      </w:r>
      <w:r>
        <w:rPr>
          <w:rFonts w:ascii="Times New Roman" w:hAnsi="Times New Roman" w:cs="Times New Roman"/>
        </w:rPr>
        <w:t>on the system.</w:t>
      </w:r>
    </w:p>
    <w:p w14:paraId="05D88810" w14:textId="1582FEAB" w:rsidR="00C01183" w:rsidRDefault="00C01183">
      <w:pPr>
        <w:rPr>
          <w:rFonts w:ascii="Times New Roman" w:hAnsi="Times New Roman" w:cs="Times New Roman"/>
        </w:rPr>
      </w:pPr>
    </w:p>
    <w:p w14:paraId="2AFCF99A" w14:textId="1B28AE3F" w:rsidR="00375772" w:rsidRPr="00C474BB" w:rsidRDefault="00375772" w:rsidP="00C01183">
      <w:pPr>
        <w:pStyle w:val="ListParagraph"/>
        <w:numPr>
          <w:ilvl w:val="2"/>
          <w:numId w:val="1"/>
        </w:numPr>
        <w:spacing w:after="160"/>
        <w:ind w:left="907" w:hanging="547"/>
        <w:contextualSpacing w:val="0"/>
        <w:rPr>
          <w:rFonts w:ascii="Times New Roman" w:hAnsi="Times New Roman" w:cs="Times New Roman"/>
          <w:b/>
        </w:rPr>
      </w:pPr>
      <w:r w:rsidRPr="00C474BB">
        <w:rPr>
          <w:rFonts w:ascii="Times New Roman" w:hAnsi="Times New Roman" w:cs="Times New Roman"/>
          <w:b/>
        </w:rPr>
        <w:t>Rules and Regulations</w:t>
      </w:r>
    </w:p>
    <w:p w14:paraId="422B88B7" w14:textId="5BC6A90C" w:rsidR="00375772" w:rsidRPr="00375772" w:rsidRDefault="00375772" w:rsidP="00375772">
      <w:pPr>
        <w:pStyle w:val="ListParagraph"/>
        <w:ind w:left="900"/>
        <w:rPr>
          <w:rFonts w:ascii="Times New Roman" w:hAnsi="Times New Roman" w:cs="Times New Roman"/>
        </w:rPr>
      </w:pPr>
      <w:r>
        <w:rPr>
          <w:rFonts w:ascii="Times New Roman" w:hAnsi="Times New Roman" w:cs="Times New Roman"/>
        </w:rPr>
        <w:t xml:space="preserve">The system described and outlined in this document abides by </w:t>
      </w:r>
      <w:r w:rsidR="00D749C2" w:rsidRPr="00672493">
        <w:rPr>
          <w:rFonts w:ascii="Times New Roman" w:hAnsi="Times New Roman" w:cs="Times New Roman"/>
        </w:rPr>
        <w:t>IEEE SoutheastCon 2015 Student Program - Hardware Competition</w:t>
      </w:r>
      <w:r w:rsidR="00D749C2">
        <w:rPr>
          <w:rFonts w:ascii="Times New Roman" w:hAnsi="Times New Roman" w:cs="Times New Roman"/>
        </w:rPr>
        <w:t xml:space="preserve"> [1], l</w:t>
      </w:r>
      <w:r w:rsidR="001858C6">
        <w:rPr>
          <w:rFonts w:ascii="Times New Roman" w:hAnsi="Times New Roman" w:cs="Times New Roman"/>
        </w:rPr>
        <w:t>ast updated 19 March 2014. Changes to the rules and regulations after publishing of this document will be addressed in a later revision.</w:t>
      </w:r>
    </w:p>
    <w:p w14:paraId="06741186" w14:textId="77777777" w:rsidR="00375772" w:rsidRPr="00375772" w:rsidRDefault="00375772" w:rsidP="00375772">
      <w:pPr>
        <w:ind w:left="360"/>
        <w:rPr>
          <w:rFonts w:ascii="Times New Roman" w:hAnsi="Times New Roman" w:cs="Times New Roman"/>
        </w:rPr>
      </w:pPr>
    </w:p>
    <w:p w14:paraId="41321A7F" w14:textId="2B1D5E9D" w:rsidR="00693C8F" w:rsidRPr="00E52D19" w:rsidRDefault="00693C8F" w:rsidP="00DB0273">
      <w:pPr>
        <w:pStyle w:val="Heading2"/>
        <w:numPr>
          <w:ilvl w:val="1"/>
          <w:numId w:val="1"/>
        </w:numPr>
        <w:spacing w:before="0" w:after="160"/>
        <w:ind w:left="749" w:hanging="389"/>
        <w:rPr>
          <w:rFonts w:ascii="Times New Roman" w:hAnsi="Times New Roman" w:cs="Times New Roman"/>
          <w:b/>
          <w:color w:val="auto"/>
        </w:rPr>
      </w:pPr>
      <w:bookmarkStart w:id="15" w:name="_Toc398744052"/>
      <w:r w:rsidRPr="00E52D19">
        <w:rPr>
          <w:rFonts w:ascii="Times New Roman" w:hAnsi="Times New Roman" w:cs="Times New Roman"/>
          <w:b/>
          <w:color w:val="auto"/>
        </w:rPr>
        <w:t>Use Cases</w:t>
      </w:r>
      <w:bookmarkEnd w:id="15"/>
    </w:p>
    <w:p w14:paraId="473BD42D" w14:textId="78955B20" w:rsidR="00367C18" w:rsidRPr="00E52D19" w:rsidRDefault="00367C18" w:rsidP="004621D2">
      <w:pPr>
        <w:ind w:left="360"/>
        <w:rPr>
          <w:rFonts w:ascii="Times New Roman" w:hAnsi="Times New Roman" w:cs="Times New Roman"/>
        </w:rPr>
      </w:pPr>
      <w:r w:rsidRPr="00E52D19">
        <w:rPr>
          <w:rFonts w:ascii="Times New Roman" w:hAnsi="Times New Roman" w:cs="Times New Roman"/>
        </w:rPr>
        <w:t xml:space="preserve">The following use cases demonstrate the intended operations of </w:t>
      </w:r>
      <w:r w:rsidR="00801C60">
        <w:rPr>
          <w:rFonts w:ascii="Times New Roman" w:hAnsi="Times New Roman" w:cs="Times New Roman"/>
        </w:rPr>
        <w:t>Roadie</w:t>
      </w:r>
      <w:r w:rsidRPr="00E52D19">
        <w:rPr>
          <w:rFonts w:ascii="Times New Roman" w:hAnsi="Times New Roman" w:cs="Times New Roman"/>
        </w:rPr>
        <w:t>. The use cases outline the intended sequence of events as well as the procedures that will be followed in the event of a system failure.</w:t>
      </w:r>
    </w:p>
    <w:p w14:paraId="5C6B890A" w14:textId="3D5F0D46" w:rsidR="00367C18" w:rsidRDefault="00367C18" w:rsidP="004621D2">
      <w:pPr>
        <w:ind w:left="360"/>
        <w:rPr>
          <w:rFonts w:ascii="Times New Roman" w:hAnsi="Times New Roman" w:cs="Times New Roman"/>
        </w:rPr>
      </w:pPr>
      <w:r w:rsidRPr="00E52D19">
        <w:rPr>
          <w:rFonts w:ascii="Times New Roman" w:hAnsi="Times New Roman" w:cs="Times New Roman"/>
        </w:rPr>
        <w:t>Note: “*” indicates at any given time, during the use case.</w:t>
      </w:r>
    </w:p>
    <w:p w14:paraId="7F9F8D40" w14:textId="77777777" w:rsidR="001858C6" w:rsidRPr="00E52D19" w:rsidRDefault="001858C6" w:rsidP="004621D2">
      <w:pPr>
        <w:ind w:left="360"/>
        <w:rPr>
          <w:rFonts w:ascii="Times New Roman" w:hAnsi="Times New Roman" w:cs="Times New Roman"/>
        </w:rPr>
      </w:pPr>
    </w:p>
    <w:p w14:paraId="58D1C743" w14:textId="3F9C3885" w:rsidR="003B716B" w:rsidRPr="005061B2" w:rsidRDefault="00F104AB" w:rsidP="00E00E79">
      <w:pPr>
        <w:pStyle w:val="Heading2"/>
        <w:numPr>
          <w:ilvl w:val="2"/>
          <w:numId w:val="1"/>
        </w:numPr>
        <w:spacing w:before="0"/>
        <w:rPr>
          <w:rFonts w:ascii="Times New Roman" w:hAnsi="Times New Roman" w:cs="Times New Roman"/>
          <w:b/>
          <w:color w:val="auto"/>
          <w:sz w:val="22"/>
        </w:rPr>
      </w:pPr>
      <w:bookmarkStart w:id="16" w:name="_Toc398744053"/>
      <w:r w:rsidRPr="005061B2">
        <w:rPr>
          <w:rFonts w:ascii="Times New Roman" w:hAnsi="Times New Roman" w:cs="Times New Roman"/>
          <w:b/>
          <w:color w:val="auto"/>
          <w:sz w:val="22"/>
        </w:rPr>
        <w:t>Use Case 1: Full Completion of the Course</w:t>
      </w:r>
      <w:bookmarkEnd w:id="16"/>
    </w:p>
    <w:p w14:paraId="67312F83" w14:textId="77777777" w:rsidR="003B716B" w:rsidRPr="00E52D19" w:rsidRDefault="003B716B" w:rsidP="003B716B">
      <w:pPr>
        <w:rPr>
          <w:rFonts w:ascii="Times New Roman" w:hAnsi="Times New Roman" w:cs="Times New Roman"/>
        </w:rPr>
      </w:pPr>
    </w:p>
    <w:p w14:paraId="6FAC20E8" w14:textId="6CCE1673"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977653C" w14:textId="453CC7A0" w:rsidR="00F104AB" w:rsidRPr="00672493" w:rsidRDefault="00F104AB" w:rsidP="00595DF3">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34737980" w14:textId="6F144E7A" w:rsidR="00F104AB" w:rsidRPr="00672493" w:rsidRDefault="00F104AB" w:rsidP="00CD32F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CD32F3"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6D789DF0" w14:textId="6D2A5F5F" w:rsidR="00F104AB" w:rsidRPr="00672493" w:rsidRDefault="00A7368D"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w:t>
      </w:r>
      <w:r w:rsidR="00F104AB" w:rsidRPr="00672493">
        <w:rPr>
          <w:rFonts w:ascii="Times New Roman" w:eastAsia="Times New Roman" w:hAnsi="Times New Roman" w:cs="Times New Roman"/>
          <w:b/>
          <w:bCs/>
          <w:shd w:val="clear" w:color="auto" w:fill="FFFFFF"/>
        </w:rPr>
        <w:t>akeholders &amp; Interests</w:t>
      </w:r>
    </w:p>
    <w:p w14:paraId="474FF5D3" w14:textId="49EC9E90" w:rsidR="00F104AB" w:rsidRPr="00672493" w:rsidRDefault="00F104AB" w:rsidP="003B716B">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00C02D31" w:rsidRPr="00672493">
        <w:rPr>
          <w:rFonts w:ascii="Times New Roman" w:hAnsi="Times New Roman" w:cs="Times New Roman"/>
        </w:rPr>
        <w:t>As</w:t>
      </w:r>
      <w:r w:rsidRPr="00672493">
        <w:rPr>
          <w:rFonts w:ascii="Times New Roman" w:hAnsi="Times New Roman" w:cs="Times New Roman"/>
        </w:rPr>
        <w:t xml:space="preserve"> the development team</w:t>
      </w:r>
      <w:r w:rsidR="00C02D31" w:rsidRPr="00672493">
        <w:rPr>
          <w:rFonts w:ascii="Times New Roman" w:hAnsi="Times New Roman" w:cs="Times New Roman"/>
        </w:rPr>
        <w:t>,</w:t>
      </w:r>
      <w:r w:rsidRPr="00672493">
        <w:rPr>
          <w:rFonts w:ascii="Times New Roman" w:hAnsi="Times New Roman" w:cs="Times New Roman"/>
        </w:rPr>
        <w:t xml:space="preserve"> </w:t>
      </w:r>
      <w:r w:rsidR="00C02D31" w:rsidRPr="00672493">
        <w:rPr>
          <w:rFonts w:ascii="Times New Roman" w:hAnsi="Times New Roman" w:cs="Times New Roman"/>
        </w:rPr>
        <w:t>there is</w:t>
      </w:r>
      <w:r w:rsidRPr="00672493">
        <w:rPr>
          <w:rFonts w:ascii="Times New Roman" w:hAnsi="Times New Roman" w:cs="Times New Roman"/>
        </w:rPr>
        <w:t xml:space="preserve"> a vested interest </w:t>
      </w:r>
      <w:r w:rsidR="00C02D31" w:rsidRPr="00672493">
        <w:rPr>
          <w:rFonts w:ascii="Times New Roman" w:hAnsi="Times New Roman" w:cs="Times New Roman"/>
        </w:rPr>
        <w:t>in terms of grades</w:t>
      </w:r>
      <w:r w:rsidR="006618EE">
        <w:rPr>
          <w:rFonts w:ascii="Times New Roman" w:hAnsi="Times New Roman" w:cs="Times New Roman"/>
        </w:rPr>
        <w:t>. The grades will be</w:t>
      </w:r>
      <w:r w:rsidR="00C02D31" w:rsidRPr="00672493">
        <w:rPr>
          <w:rFonts w:ascii="Times New Roman" w:hAnsi="Times New Roman" w:cs="Times New Roman"/>
        </w:rPr>
        <w:t xml:space="preserve"> based upon</w:t>
      </w:r>
      <w:r w:rsidRPr="00672493">
        <w:rPr>
          <w:rFonts w:ascii="Times New Roman" w:hAnsi="Times New Roman" w:cs="Times New Roman"/>
        </w:rPr>
        <w:t xml:space="preserve"> the completion of the system</w:t>
      </w:r>
      <w:r w:rsidR="00C02D31" w:rsidRPr="00672493">
        <w:rPr>
          <w:rFonts w:ascii="Times New Roman" w:hAnsi="Times New Roman" w:cs="Times New Roman"/>
        </w:rPr>
        <w:t>, as well as meeting customer demands</w:t>
      </w:r>
      <w:r w:rsidRPr="00672493">
        <w:rPr>
          <w:rFonts w:ascii="Times New Roman" w:hAnsi="Times New Roman" w:cs="Times New Roman"/>
        </w:rPr>
        <w:t xml:space="preserve">. Additionally, efforts should be made to apply principles and concepts learned while at </w:t>
      </w:r>
      <w:r w:rsidR="00672493">
        <w:rPr>
          <w:rFonts w:ascii="Times New Roman" w:hAnsi="Times New Roman" w:cs="Times New Roman"/>
        </w:rPr>
        <w:t>ERAU</w:t>
      </w:r>
      <w:r w:rsidRPr="00672493">
        <w:rPr>
          <w:rFonts w:ascii="Times New Roman" w:hAnsi="Times New Roman" w:cs="Times New Roman"/>
        </w:rPr>
        <w:t>.</w:t>
      </w:r>
    </w:p>
    <w:p w14:paraId="61968062" w14:textId="77777777" w:rsidR="00F104AB" w:rsidRPr="00672493" w:rsidRDefault="00F104AB" w:rsidP="003B716B">
      <w:pPr>
        <w:ind w:left="1080"/>
        <w:rPr>
          <w:rFonts w:ascii="Times New Roman" w:eastAsia="Times New Roman" w:hAnsi="Times New Roman" w:cs="Times New Roman"/>
        </w:rPr>
      </w:pPr>
    </w:p>
    <w:p w14:paraId="65C81C8C" w14:textId="7125E6EE" w:rsidR="00F104AB" w:rsidRPr="00672493" w:rsidRDefault="00F104AB" w:rsidP="003B716B">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sidR="00672493">
        <w:rPr>
          <w:rFonts w:ascii="Times New Roman" w:hAnsi="Times New Roman" w:cs="Times New Roman"/>
        </w:rPr>
        <w:t>ECSSE</w:t>
      </w:r>
      <w:r w:rsidRPr="00672493">
        <w:rPr>
          <w:rFonts w:ascii="Times New Roman" w:hAnsi="Times New Roman" w:cs="Times New Roman"/>
        </w:rPr>
        <w:t xml:space="preserve"> at ERAU.</w:t>
      </w:r>
    </w:p>
    <w:p w14:paraId="48FC04BF" w14:textId="77777777" w:rsidR="00F104AB" w:rsidRPr="00672493" w:rsidRDefault="00F104AB" w:rsidP="003B716B">
      <w:pPr>
        <w:ind w:left="1080"/>
        <w:rPr>
          <w:rFonts w:ascii="Times New Roman" w:eastAsia="Times New Roman" w:hAnsi="Times New Roman" w:cs="Times New Roman"/>
        </w:rPr>
      </w:pPr>
    </w:p>
    <w:p w14:paraId="1A081FFB" w14:textId="75DF5EB6" w:rsidR="003B716B" w:rsidRPr="00672493" w:rsidRDefault="00F104AB" w:rsidP="003B716B">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15416C9F"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47020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382653E9" w14:textId="12FB529F" w:rsidR="00F104AB" w:rsidRPr="00672493" w:rsidRDefault="00801C60" w:rsidP="003B716B">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place in the 1</w:t>
      </w:r>
      <w:r w:rsidR="00940BFD">
        <w:rPr>
          <w:rFonts w:ascii="Times New Roman" w:hAnsi="Times New Roman" w:cs="Times New Roman"/>
        </w:rPr>
        <w:t xml:space="preserve"> f</w:t>
      </w:r>
      <w:r w:rsidR="00953FFB">
        <w:rPr>
          <w:rFonts w:ascii="Times New Roman" w:hAnsi="Times New Roman" w:cs="Times New Roman"/>
        </w:rPr>
        <w:t>t</w:t>
      </w:r>
      <w:r w:rsidR="00940BFD">
        <w:rPr>
          <w:rFonts w:ascii="Times New Roman" w:hAnsi="Times New Roman" w:cs="Times New Roman"/>
        </w:rPr>
        <w:t>.</w:t>
      </w:r>
      <w:r w:rsidR="00F104AB" w:rsidRPr="00672493">
        <w:rPr>
          <w:rFonts w:ascii="Times New Roman" w:hAnsi="Times New Roman" w:cs="Times New Roman"/>
        </w:rPr>
        <w:t xml:space="preserve"> x 1</w:t>
      </w:r>
      <w:r w:rsidR="00953FFB">
        <w:rPr>
          <w:rFonts w:ascii="Times New Roman" w:hAnsi="Times New Roman" w:cs="Times New Roman"/>
        </w:rPr>
        <w:t xml:space="preserve"> ft</w:t>
      </w:r>
      <w:r w:rsidR="00940BFD">
        <w:rPr>
          <w:rFonts w:ascii="Times New Roman" w:hAnsi="Times New Roman" w:cs="Times New Roman"/>
        </w:rPr>
        <w:t>.</w:t>
      </w:r>
      <w:r w:rsidR="00F104AB" w:rsidRPr="00672493">
        <w:rPr>
          <w:rFonts w:ascii="Times New Roman" w:hAnsi="Times New Roman" w:cs="Times New Roman"/>
        </w:rPr>
        <w:t xml:space="preserve"> starting square on the </w:t>
      </w:r>
      <w:r w:rsidR="004D545E" w:rsidRPr="00672493">
        <w:rPr>
          <w:rFonts w:ascii="Times New Roman" w:hAnsi="Times New Roman" w:cs="Times New Roman"/>
        </w:rPr>
        <w:t>Two-dimensional playing field</w:t>
      </w:r>
      <w:r w:rsidR="00F104AB" w:rsidRPr="00672493">
        <w:rPr>
          <w:rFonts w:ascii="Times New Roman" w:hAnsi="Times New Roman" w:cs="Times New Roman"/>
        </w:rPr>
        <w:t xml:space="preserve">. </w:t>
      </w:r>
    </w:p>
    <w:p w14:paraId="5BDCD014" w14:textId="2D762D59"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has been turned to the on position. </w:t>
      </w:r>
    </w:p>
    <w:p w14:paraId="6079C97B" w14:textId="77777777" w:rsidR="001E4D57" w:rsidRPr="00672493" w:rsidRDefault="001E4D57" w:rsidP="001E4D5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0ECE5D9"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3526FC4F" w14:textId="5712F8B0" w:rsidR="003B716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crosses the finish line holding a single playing card.</w:t>
      </w:r>
    </w:p>
    <w:p w14:paraId="5A08AB27" w14:textId="77777777" w:rsidR="003B716B" w:rsidRPr="00672493" w:rsidRDefault="003B716B" w:rsidP="003B716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6D17F33" w14:textId="77777777" w:rsidR="00D6618C" w:rsidRDefault="00D6618C">
      <w:pPr>
        <w:rPr>
          <w:rFonts w:ascii="Times New Roman" w:eastAsia="Times New Roman" w:hAnsi="Times New Roman" w:cs="Times New Roman"/>
          <w:b/>
          <w:bCs/>
          <w:shd w:val="clear" w:color="auto" w:fill="FFFFFF"/>
        </w:rPr>
      </w:pPr>
      <w:r>
        <w:rPr>
          <w:rFonts w:ascii="Times New Roman" w:eastAsia="Times New Roman" w:hAnsi="Times New Roman" w:cs="Times New Roman"/>
          <w:b/>
          <w:bCs/>
          <w:shd w:val="clear" w:color="auto" w:fill="FFFFFF"/>
        </w:rPr>
        <w:br w:type="page"/>
      </w:r>
    </w:p>
    <w:p w14:paraId="113364D3" w14:textId="09651B35"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lastRenderedPageBreak/>
        <w:t>Main Success Scenario</w:t>
      </w:r>
    </w:p>
    <w:p w14:paraId="7BAF9BA3" w14:textId="314A7790"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waits for the red LED to turn off.</w:t>
      </w:r>
    </w:p>
    <w:p w14:paraId="1AF2A3C5" w14:textId="57711F9D"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6E6186">
        <w:rPr>
          <w:rFonts w:ascii="Times New Roman" w:hAnsi="Times New Roman" w:cs="Times New Roman"/>
        </w:rPr>
        <w:t xml:space="preserve"> starts line following </w:t>
      </w:r>
      <w:r w:rsidR="00F104AB" w:rsidRPr="00672493">
        <w:rPr>
          <w:rFonts w:ascii="Times New Roman" w:hAnsi="Times New Roman" w:cs="Times New Roman"/>
        </w:rPr>
        <w:t>and makes turns based on which way the line is turning until the first challenge zone.</w:t>
      </w:r>
    </w:p>
    <w:p w14:paraId="6981713D" w14:textId="71577A01"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first challenge as described in Use Case: Simon Challenge.</w:t>
      </w:r>
    </w:p>
    <w:p w14:paraId="25E2259A" w14:textId="798AD8CC"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begins to line follow until the second challenge zone.</w:t>
      </w:r>
    </w:p>
    <w:p w14:paraId="6FC942C2" w14:textId="0A538288"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second challenge as described in Use Case: Etch-A-Sketch Challenge.</w:t>
      </w:r>
    </w:p>
    <w:p w14:paraId="17130710" w14:textId="222B8974"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the third challenge zone.</w:t>
      </w:r>
    </w:p>
    <w:p w14:paraId="5002AA95" w14:textId="1E2CF26C"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third challenge as described in Use Case: Rubi</w:t>
      </w:r>
      <w:r w:rsidR="0046331E" w:rsidRPr="00672493">
        <w:rPr>
          <w:rFonts w:ascii="Times New Roman" w:hAnsi="Times New Roman" w:cs="Times New Roman"/>
        </w:rPr>
        <w:t>k</w:t>
      </w:r>
      <w:r w:rsidR="00F104AB" w:rsidRPr="00672493">
        <w:rPr>
          <w:rFonts w:ascii="Times New Roman" w:hAnsi="Times New Roman" w:cs="Times New Roman"/>
        </w:rPr>
        <w:t xml:space="preserve"> Cube Challenge.</w:t>
      </w:r>
    </w:p>
    <w:p w14:paraId="1156F1B2" w14:textId="2F34109D"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the fourth challenge zone.</w:t>
      </w:r>
    </w:p>
    <w:p w14:paraId="4F82EBCA" w14:textId="4C02A24F" w:rsidR="00F104A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completes the fourth challenge as described in Use Case: Card Challenge.</w:t>
      </w:r>
    </w:p>
    <w:p w14:paraId="793CE1AE" w14:textId="18F6380D" w:rsidR="00912B9B" w:rsidRPr="00672493" w:rsidRDefault="00801C60" w:rsidP="00FD265F">
      <w:pPr>
        <w:numPr>
          <w:ilvl w:val="0"/>
          <w:numId w:val="6"/>
        </w:numPr>
        <w:shd w:val="clear" w:color="auto" w:fill="FFFFFF"/>
        <w:ind w:left="1080"/>
        <w:textAlignment w:val="baseline"/>
        <w:rPr>
          <w:rFonts w:ascii="Times New Roman" w:hAnsi="Times New Roman" w:cs="Times New Roman"/>
        </w:rPr>
      </w:pPr>
      <w:r>
        <w:rPr>
          <w:rFonts w:ascii="Times New Roman" w:hAnsi="Times New Roman" w:cs="Times New Roman"/>
        </w:rPr>
        <w:t>Roadie</w:t>
      </w:r>
      <w:r w:rsidR="00F104AB" w:rsidRPr="00672493">
        <w:rPr>
          <w:rFonts w:ascii="Times New Roman" w:hAnsi="Times New Roman" w:cs="Times New Roman"/>
        </w:rPr>
        <w:t xml:space="preserve"> turns around and beings to line follow until crossing the finish</w:t>
      </w:r>
      <w:r w:rsidR="003B716B" w:rsidRPr="00672493">
        <w:rPr>
          <w:rFonts w:ascii="Times New Roman" w:hAnsi="Times New Roman" w:cs="Times New Roman"/>
        </w:rPr>
        <w:t xml:space="preserve"> line while holding onto a card.</w:t>
      </w:r>
    </w:p>
    <w:p w14:paraId="734DB8B1" w14:textId="77777777" w:rsidR="00912B9B" w:rsidRPr="00672493" w:rsidRDefault="00912B9B" w:rsidP="00912B9B">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D9CE01B" w14:textId="77777777"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164E59BB" w14:textId="4760DD6B" w:rsidR="00F104AB" w:rsidRPr="00672493" w:rsidRDefault="00F104AB" w:rsidP="003B716B">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6D52051" w14:textId="31D59ADB" w:rsidR="00F104AB" w:rsidRPr="00672493" w:rsidRDefault="00F104AB" w:rsidP="003B716B">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4945A4E8" w14:textId="7A40F1F3" w:rsidR="00F104AB" w:rsidRPr="00672493" w:rsidRDefault="00F104AB" w:rsidP="003B716B">
      <w:pPr>
        <w:ind w:left="135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0FD43E30" w14:textId="77777777" w:rsidR="00F104AB" w:rsidRPr="00672493" w:rsidRDefault="00F104AB" w:rsidP="006A49CF">
      <w:pPr>
        <w:pBdr>
          <w:bottom w:val="single" w:sz="6" w:space="1" w:color="auto"/>
        </w:pBdr>
        <w:spacing w:after="160"/>
        <w:ind w:left="360"/>
        <w:rPr>
          <w:rFonts w:ascii="Times New Roman" w:eastAsia="Times New Roman" w:hAnsi="Times New Roman" w:cs="Times New Roman"/>
        </w:rPr>
      </w:pPr>
    </w:p>
    <w:p w14:paraId="5C626C1C" w14:textId="77777777" w:rsidR="00F104AB" w:rsidRPr="00672493" w:rsidRDefault="00F104AB" w:rsidP="006A49C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46DA629C" w14:textId="5DDC890B" w:rsidR="00F104AB" w:rsidRPr="00672493" w:rsidRDefault="00F104AB" w:rsidP="00595DF3">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This use case will occur each time the system is placed within the 1</w:t>
      </w:r>
      <w:r w:rsidR="00940BFD">
        <w:rPr>
          <w:rFonts w:ascii="Times New Roman" w:eastAsia="Times New Roman" w:hAnsi="Times New Roman" w:cs="Times New Roman"/>
          <w:shd w:val="clear" w:color="auto" w:fill="FFFFFF"/>
        </w:rPr>
        <w:t xml:space="preserve"> ft. x 1 ft.</w:t>
      </w:r>
      <w:r w:rsidRPr="00672493">
        <w:rPr>
          <w:rFonts w:ascii="Times New Roman" w:eastAsia="Times New Roman" w:hAnsi="Times New Roman" w:cs="Times New Roman"/>
          <w:shd w:val="clear" w:color="auto" w:fill="FFFFFF"/>
        </w:rPr>
        <w:t xml:space="preserve"> white square. During the competition this shall occur three times due to there being three rounds for each robot that is entered.</w:t>
      </w:r>
    </w:p>
    <w:p w14:paraId="4305DEDA" w14:textId="1CD63599" w:rsidR="00B47FDA" w:rsidRPr="00E52D19" w:rsidRDefault="00B47FDA">
      <w:pPr>
        <w:rPr>
          <w:rFonts w:ascii="Times New Roman" w:eastAsia="Times New Roman" w:hAnsi="Times New Roman" w:cs="Times New Roman"/>
          <w:sz w:val="24"/>
          <w:szCs w:val="24"/>
        </w:rPr>
      </w:pPr>
      <w:r w:rsidRPr="00E52D19">
        <w:rPr>
          <w:rFonts w:ascii="Times New Roman" w:eastAsia="Times New Roman" w:hAnsi="Times New Roman" w:cs="Times New Roman"/>
          <w:sz w:val="24"/>
          <w:szCs w:val="24"/>
        </w:rPr>
        <w:br w:type="page"/>
      </w:r>
    </w:p>
    <w:p w14:paraId="5343256A" w14:textId="4266FF51" w:rsidR="00F104AB" w:rsidRPr="005061B2" w:rsidRDefault="00F104AB" w:rsidP="00E00E79">
      <w:pPr>
        <w:pStyle w:val="Heading2"/>
        <w:numPr>
          <w:ilvl w:val="2"/>
          <w:numId w:val="1"/>
        </w:numPr>
        <w:spacing w:before="0"/>
        <w:rPr>
          <w:rFonts w:ascii="Times New Roman" w:hAnsi="Times New Roman" w:cs="Times New Roman"/>
          <w:b/>
          <w:color w:val="auto"/>
          <w:sz w:val="22"/>
          <w:szCs w:val="22"/>
        </w:rPr>
      </w:pPr>
      <w:bookmarkStart w:id="17" w:name="_Toc398744054"/>
      <w:r w:rsidRPr="005061B2">
        <w:rPr>
          <w:rFonts w:ascii="Times New Roman" w:hAnsi="Times New Roman" w:cs="Times New Roman"/>
          <w:b/>
          <w:color w:val="auto"/>
          <w:sz w:val="22"/>
          <w:szCs w:val="22"/>
        </w:rPr>
        <w:lastRenderedPageBreak/>
        <w:t xml:space="preserve">Use Case 2: Simon </w:t>
      </w:r>
      <w:r w:rsidR="007D38E3">
        <w:rPr>
          <w:rFonts w:ascii="Times New Roman" w:hAnsi="Times New Roman" w:cs="Times New Roman"/>
          <w:b/>
          <w:color w:val="auto"/>
          <w:sz w:val="22"/>
          <w:szCs w:val="22"/>
        </w:rPr>
        <w:t xml:space="preserve">Carabiner </w:t>
      </w:r>
      <w:r w:rsidRPr="005061B2">
        <w:rPr>
          <w:rFonts w:ascii="Times New Roman" w:hAnsi="Times New Roman" w:cs="Times New Roman"/>
          <w:b/>
          <w:color w:val="auto"/>
          <w:sz w:val="22"/>
          <w:szCs w:val="22"/>
        </w:rPr>
        <w:t>Challenge</w:t>
      </w:r>
      <w:bookmarkEnd w:id="17"/>
    </w:p>
    <w:p w14:paraId="59D08C42" w14:textId="77777777" w:rsidR="00E00E79" w:rsidRPr="00E52D19" w:rsidRDefault="00E00E79" w:rsidP="00E00E79">
      <w:pPr>
        <w:rPr>
          <w:rFonts w:ascii="Times New Roman" w:hAnsi="Times New Roman" w:cs="Times New Roman"/>
        </w:rPr>
      </w:pPr>
    </w:p>
    <w:p w14:paraId="51FF33A4" w14:textId="0E99885E"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466CF624" w14:textId="2B715F2C" w:rsidR="00F104AB" w:rsidRPr="00672493" w:rsidRDefault="00F104AB" w:rsidP="008C12C8">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5D2B9B91" w14:textId="35283E9E" w:rsidR="00F104AB" w:rsidRPr="00672493" w:rsidRDefault="00A41556" w:rsidP="008C12C8">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194DCE5B"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4293006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1C8398D5" w14:textId="77777777" w:rsidR="006618EE" w:rsidRPr="00672493" w:rsidRDefault="006618EE" w:rsidP="006618EE">
      <w:pPr>
        <w:ind w:left="1080"/>
        <w:rPr>
          <w:rFonts w:ascii="Times New Roman" w:eastAsia="Times New Roman" w:hAnsi="Times New Roman" w:cs="Times New Roman"/>
        </w:rPr>
      </w:pPr>
    </w:p>
    <w:p w14:paraId="7F8AF14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0581395" w14:textId="77777777" w:rsidR="006618EE" w:rsidRPr="00672493" w:rsidRDefault="006618EE" w:rsidP="006618EE">
      <w:pPr>
        <w:ind w:left="1080"/>
        <w:rPr>
          <w:rFonts w:ascii="Times New Roman" w:eastAsia="Times New Roman" w:hAnsi="Times New Roman" w:cs="Times New Roman"/>
        </w:rPr>
      </w:pPr>
    </w:p>
    <w:p w14:paraId="1DF3F14E"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5777CAF" w14:textId="77777777" w:rsidR="008C12C8" w:rsidRPr="00672493" w:rsidRDefault="008C12C8" w:rsidP="008C12C8">
      <w:pPr>
        <w:pBdr>
          <w:bottom w:val="single" w:sz="6" w:space="1" w:color="auto"/>
        </w:pBdr>
        <w:shd w:val="clear" w:color="auto" w:fill="FFFFFF"/>
        <w:ind w:left="720"/>
        <w:textAlignment w:val="baseline"/>
        <w:rPr>
          <w:rFonts w:ascii="Times New Roman" w:eastAsia="Times New Roman" w:hAnsi="Times New Roman" w:cs="Times New Roman"/>
        </w:rPr>
      </w:pPr>
    </w:p>
    <w:p w14:paraId="07276CB0" w14:textId="77777777" w:rsidR="005A37CF" w:rsidRPr="00672493" w:rsidRDefault="005A37CF" w:rsidP="00F104AB">
      <w:pPr>
        <w:rPr>
          <w:rFonts w:ascii="Times New Roman" w:eastAsia="Times New Roman" w:hAnsi="Times New Roman" w:cs="Times New Roman"/>
        </w:rPr>
      </w:pPr>
    </w:p>
    <w:p w14:paraId="488EDB05"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B75230A" w14:textId="16BE1A9A" w:rsidR="00F104AB" w:rsidRPr="00672493" w:rsidRDefault="00801C60" w:rsidP="00912B9B">
      <w:pPr>
        <w:numPr>
          <w:ilvl w:val="0"/>
          <w:numId w:val="1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reached the Simon challenge zone.</w:t>
      </w:r>
    </w:p>
    <w:p w14:paraId="7A2B046A" w14:textId="77777777" w:rsidR="005A37CF" w:rsidRPr="00672493" w:rsidRDefault="005A37CF" w:rsidP="008C12C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47CDF067"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428C7AFB" w14:textId="657EA356" w:rsidR="00F104AB" w:rsidRPr="00672493" w:rsidRDefault="00801C60" w:rsidP="00912B9B">
      <w:pPr>
        <w:numPr>
          <w:ilvl w:val="0"/>
          <w:numId w:val="13"/>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playing Simon for 15 seconds.</w:t>
      </w:r>
    </w:p>
    <w:p w14:paraId="142CFBB2"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256C7A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7636FF2D" w14:textId="16E839FE"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Simon challenge zone.</w:t>
      </w:r>
    </w:p>
    <w:p w14:paraId="36E85E8E" w14:textId="7F379E67"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t>
      </w:r>
      <w:r w:rsidR="00EB772B">
        <w:rPr>
          <w:rFonts w:ascii="Times New Roman" w:eastAsia="Times New Roman" w:hAnsi="Times New Roman" w:cs="Times New Roman"/>
          <w:shd w:val="clear" w:color="auto" w:fill="FFFFFF"/>
        </w:rPr>
        <w:t>at</w:t>
      </w:r>
      <w:r w:rsidR="00F104AB" w:rsidRPr="00672493">
        <w:rPr>
          <w:rFonts w:ascii="Times New Roman" w:eastAsia="Times New Roman" w:hAnsi="Times New Roman" w:cs="Times New Roman"/>
          <w:shd w:val="clear" w:color="auto" w:fill="FFFFFF"/>
        </w:rPr>
        <w:t xml:space="preserve"> the Simon playing piece.</w:t>
      </w:r>
    </w:p>
    <w:p w14:paraId="0B803525" w14:textId="02D95434"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pushing the start button located on the Simon.</w:t>
      </w:r>
    </w:p>
    <w:p w14:paraId="508391D3" w14:textId="56FECC4C"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which colors and order the Simon has lit up.</w:t>
      </w:r>
    </w:p>
    <w:p w14:paraId="627E2D22" w14:textId="2C4DCF4F" w:rsidR="00F104AB" w:rsidRPr="00672493" w:rsidRDefault="00801C60" w:rsidP="00F104AB">
      <w:pPr>
        <w:numPr>
          <w:ilvl w:val="0"/>
          <w:numId w:val="14"/>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pushes each button in the order at which the Simon has lit up.</w:t>
      </w:r>
    </w:p>
    <w:p w14:paraId="363A0178" w14:textId="49A830DB" w:rsidR="005A37CF" w:rsidRPr="00672493" w:rsidRDefault="00801C60" w:rsidP="00912B9B">
      <w:pPr>
        <w:numPr>
          <w:ilvl w:val="0"/>
          <w:numId w:val="1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repeats steps 4 and 5 until 15 seconds has passed.</w:t>
      </w:r>
    </w:p>
    <w:p w14:paraId="2C7FA429" w14:textId="77777777" w:rsidR="005A37CF" w:rsidRPr="00672493" w:rsidRDefault="005A37CF"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2B9E33A7" w14:textId="77777777" w:rsidR="00F104AB" w:rsidRPr="00672493" w:rsidRDefault="00F104AB" w:rsidP="00CD32F3">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F305BBE" w14:textId="12D7E6A0" w:rsidR="00F104AB" w:rsidRPr="00672493" w:rsidRDefault="00F104AB" w:rsidP="00E30EEC">
      <w:pPr>
        <w:ind w:left="1080" w:hanging="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fails to respond or correctly push buttons in order to where Simon </w:t>
      </w:r>
      <w:r w:rsidR="00EB772B" w:rsidRPr="00672493">
        <w:rPr>
          <w:rFonts w:ascii="Times New Roman" w:eastAsia="Times New Roman" w:hAnsi="Times New Roman" w:cs="Times New Roman"/>
          <w:shd w:val="clear" w:color="auto" w:fill="FFFFFF"/>
        </w:rPr>
        <w:t>signals</w:t>
      </w:r>
      <w:r w:rsidRPr="00672493">
        <w:rPr>
          <w:rFonts w:ascii="Times New Roman" w:eastAsia="Times New Roman" w:hAnsi="Times New Roman" w:cs="Times New Roman"/>
          <w:shd w:val="clear" w:color="auto" w:fill="FFFFFF"/>
        </w:rPr>
        <w:t xml:space="preserve"> the failure sound.</w:t>
      </w:r>
    </w:p>
    <w:p w14:paraId="4BD1607B" w14:textId="35D1F976" w:rsidR="005A37CF" w:rsidRPr="00672493" w:rsidRDefault="00F104AB" w:rsidP="00912B9B">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restart at step 3 again and continue on with steps 4 and 5 (this process does not reset the 15 second timer).</w:t>
      </w:r>
    </w:p>
    <w:p w14:paraId="6905F2AB" w14:textId="77777777" w:rsidR="008C12C8" w:rsidRPr="00672493" w:rsidRDefault="008C12C8" w:rsidP="008C12C8">
      <w:pPr>
        <w:pBdr>
          <w:bottom w:val="single" w:sz="6" w:space="1" w:color="auto"/>
        </w:pBdr>
        <w:ind w:left="1080"/>
        <w:rPr>
          <w:rFonts w:ascii="Times New Roman" w:eastAsia="Times New Roman" w:hAnsi="Times New Roman" w:cs="Times New Roman"/>
        </w:rPr>
      </w:pPr>
    </w:p>
    <w:p w14:paraId="48D8C172" w14:textId="77777777" w:rsidR="005A37CF" w:rsidRPr="00672493" w:rsidRDefault="005A37CF" w:rsidP="00F104AB">
      <w:pPr>
        <w:rPr>
          <w:rFonts w:ascii="Times New Roman" w:eastAsia="Times New Roman" w:hAnsi="Times New Roman" w:cs="Times New Roman"/>
        </w:rPr>
      </w:pPr>
    </w:p>
    <w:p w14:paraId="3558812D" w14:textId="77777777" w:rsidR="00F104AB" w:rsidRPr="00672493" w:rsidRDefault="00F104AB" w:rsidP="008C12C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1F6072CB" w14:textId="07D98031" w:rsidR="00F104AB" w:rsidRPr="00672493" w:rsidRDefault="00F104AB" w:rsidP="008C12C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lastRenderedPageBreak/>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18C38242" w14:textId="1F68D31A" w:rsidR="00B47FDA" w:rsidRPr="00E52D19" w:rsidRDefault="00B47FDA">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52209F40" w14:textId="249BBCC9"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8" w:name="_Toc398744055"/>
      <w:r w:rsidRPr="005061B2">
        <w:rPr>
          <w:rFonts w:ascii="Times New Roman" w:hAnsi="Times New Roman" w:cs="Times New Roman"/>
          <w:b/>
          <w:color w:val="auto"/>
          <w:sz w:val="22"/>
          <w:szCs w:val="22"/>
        </w:rPr>
        <w:lastRenderedPageBreak/>
        <w:t>Use Case 3: Etch-A-Sketch Challenge</w:t>
      </w:r>
      <w:bookmarkEnd w:id="18"/>
    </w:p>
    <w:p w14:paraId="140F0DA7" w14:textId="77777777" w:rsidR="00E00E79" w:rsidRPr="00E52D19" w:rsidRDefault="00E00E79" w:rsidP="00E00E79">
      <w:pPr>
        <w:rPr>
          <w:rFonts w:ascii="Times New Roman" w:hAnsi="Times New Roman" w:cs="Times New Roman"/>
        </w:rPr>
      </w:pPr>
    </w:p>
    <w:p w14:paraId="488A3B5B" w14:textId="2A521CEE"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A13FB7B" w14:textId="2956FF42" w:rsidR="00F104AB" w:rsidRPr="00672493" w:rsidRDefault="00F104AB" w:rsidP="00E00E79">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6BA38D53" w14:textId="693870E3" w:rsidR="00F104AB" w:rsidRPr="00672493" w:rsidRDefault="00F104AB" w:rsidP="00672493">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Primary Actors:</w:t>
      </w:r>
      <w:r w:rsidR="00E00E79"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D75711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327CFD53"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000F37A4" w14:textId="77777777" w:rsidR="006618EE" w:rsidRPr="00672493" w:rsidRDefault="006618EE" w:rsidP="006618EE">
      <w:pPr>
        <w:ind w:left="1080"/>
        <w:rPr>
          <w:rFonts w:ascii="Times New Roman" w:eastAsia="Times New Roman" w:hAnsi="Times New Roman" w:cs="Times New Roman"/>
        </w:rPr>
      </w:pPr>
    </w:p>
    <w:p w14:paraId="62D643ED"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0F8C186" w14:textId="77777777" w:rsidR="006618EE" w:rsidRPr="00672493" w:rsidRDefault="006618EE" w:rsidP="006618EE">
      <w:pPr>
        <w:ind w:left="1080"/>
        <w:rPr>
          <w:rFonts w:ascii="Times New Roman" w:eastAsia="Times New Roman" w:hAnsi="Times New Roman" w:cs="Times New Roman"/>
        </w:rPr>
      </w:pPr>
    </w:p>
    <w:p w14:paraId="722524C4"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664CD3" w14:textId="77777777" w:rsidR="00D748D6" w:rsidRPr="00672493" w:rsidRDefault="00D748D6" w:rsidP="00D748D6">
      <w:pPr>
        <w:pBdr>
          <w:bottom w:val="single" w:sz="6" w:space="1" w:color="auto"/>
        </w:pBdr>
        <w:shd w:val="clear" w:color="auto" w:fill="FFFFFF"/>
        <w:ind w:left="720"/>
        <w:textAlignment w:val="baseline"/>
        <w:rPr>
          <w:rFonts w:ascii="Times New Roman" w:eastAsia="Times New Roman" w:hAnsi="Times New Roman" w:cs="Times New Roman"/>
        </w:rPr>
      </w:pPr>
    </w:p>
    <w:p w14:paraId="40F01577" w14:textId="77777777" w:rsidR="00772458" w:rsidRPr="00672493" w:rsidRDefault="00772458" w:rsidP="00F104AB">
      <w:pPr>
        <w:rPr>
          <w:rFonts w:ascii="Times New Roman" w:eastAsia="Times New Roman" w:hAnsi="Times New Roman" w:cs="Times New Roman"/>
        </w:rPr>
      </w:pPr>
    </w:p>
    <w:p w14:paraId="22E0E846"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293B9B00" w14:textId="4D659AB5" w:rsidR="00F104AB" w:rsidRPr="00672493" w:rsidRDefault="00801C60" w:rsidP="00D748D6">
      <w:pPr>
        <w:numPr>
          <w:ilvl w:val="0"/>
          <w:numId w:val="18"/>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Etch-A-Sketch challenge zone.</w:t>
      </w:r>
    </w:p>
    <w:p w14:paraId="0931513B" w14:textId="77777777" w:rsidR="00772458" w:rsidRPr="00672493" w:rsidRDefault="00772458"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EB6131B"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5A07F748" w14:textId="157E733D" w:rsidR="00F104AB" w:rsidRPr="00672493" w:rsidRDefault="00801C60" w:rsidP="00D748D6">
      <w:pPr>
        <w:numPr>
          <w:ilvl w:val="0"/>
          <w:numId w:val="19"/>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completes drawing </w:t>
      </w:r>
      <w:r w:rsidR="00EB772B">
        <w:rPr>
          <w:rFonts w:ascii="Times New Roman" w:eastAsia="Times New Roman" w:hAnsi="Times New Roman" w:cs="Times New Roman"/>
          <w:shd w:val="clear" w:color="auto" w:fill="FFFFFF"/>
        </w:rPr>
        <w:t>“IEEE”</w:t>
      </w:r>
      <w:r w:rsidR="00F104AB" w:rsidRPr="00672493">
        <w:rPr>
          <w:rFonts w:ascii="Times New Roman" w:eastAsia="Times New Roman" w:hAnsi="Times New Roman" w:cs="Times New Roman"/>
          <w:shd w:val="clear" w:color="auto" w:fill="FFFFFF"/>
        </w:rPr>
        <w:t xml:space="preserve"> using the Etch-A-Sketch.</w:t>
      </w:r>
    </w:p>
    <w:p w14:paraId="47D4603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EA66463"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506624FF" w14:textId="38DFDCDF"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identifies the challenge to be the Etch-A-Sketch challenge.</w:t>
      </w:r>
    </w:p>
    <w:p w14:paraId="79A62E5D" w14:textId="6667195A" w:rsidR="00F104AB" w:rsidRPr="00672493" w:rsidRDefault="00801C60" w:rsidP="00F104AB">
      <w:pPr>
        <w:numPr>
          <w:ilvl w:val="0"/>
          <w:numId w:val="20"/>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Etch-A-Sketch.</w:t>
      </w:r>
    </w:p>
    <w:p w14:paraId="774D9CEB" w14:textId="592884CD" w:rsidR="00F104AB" w:rsidRPr="00672493" w:rsidRDefault="00801C60" w:rsidP="00F104AB">
      <w:pPr>
        <w:numPr>
          <w:ilvl w:val="0"/>
          <w:numId w:val="20"/>
        </w:numPr>
        <w:pBdr>
          <w:bottom w:val="single" w:sz="6" w:space="1" w:color="auto"/>
        </w:pBdr>
        <w:shd w:val="clear" w:color="auto" w:fill="FFFFFF"/>
        <w:spacing w:after="160"/>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twist the two knobs to draw “IEEE”</w:t>
      </w:r>
      <w:r w:rsidR="00F104AB" w:rsidRPr="00672493">
        <w:rPr>
          <w:rFonts w:ascii="Times New Roman" w:eastAsia="Times New Roman" w:hAnsi="Times New Roman" w:cs="Times New Roman"/>
          <w:shd w:val="clear" w:color="auto" w:fill="FFFFFF"/>
        </w:rPr>
        <w:t xml:space="preserve"> on the Etch-A-Sketch </w:t>
      </w:r>
      <w:r w:rsidR="00F92728">
        <w:rPr>
          <w:rFonts w:ascii="Times New Roman" w:eastAsia="Times New Roman" w:hAnsi="Times New Roman" w:cs="Times New Roman"/>
          <w:shd w:val="clear" w:color="auto" w:fill="FFFFFF"/>
        </w:rPr>
        <w:t>(Font and Size [TBD])</w:t>
      </w:r>
      <w:r w:rsidR="00F104AB" w:rsidRPr="00672493">
        <w:rPr>
          <w:rFonts w:ascii="Times New Roman" w:eastAsia="Times New Roman" w:hAnsi="Times New Roman" w:cs="Times New Roman"/>
          <w:shd w:val="clear" w:color="auto" w:fill="FFFFFF"/>
        </w:rPr>
        <w:t>.</w:t>
      </w:r>
    </w:p>
    <w:p w14:paraId="55443669" w14:textId="77777777" w:rsidR="00311F82" w:rsidRPr="00672493" w:rsidRDefault="00311F82" w:rsidP="00CE4E23">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7789DC61"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7ED85C90" w14:textId="21B8FF6B" w:rsidR="00F104AB" w:rsidRPr="00672493" w:rsidRDefault="00F104AB" w:rsidP="00390B4F">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D63ECBC" w14:textId="09209D8F" w:rsidR="00F104AB" w:rsidRPr="00672493" w:rsidRDefault="00F104AB" w:rsidP="00390B4F">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0D7DBBD8" w14:textId="67DF356D" w:rsidR="00F104AB" w:rsidRPr="00672493" w:rsidRDefault="00F104AB" w:rsidP="00672493">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B9C1540" w14:textId="77777777" w:rsidR="00F104AB" w:rsidRPr="00672493" w:rsidRDefault="00F104AB" w:rsidP="00672493">
      <w:pPr>
        <w:pBdr>
          <w:bottom w:val="single" w:sz="6" w:space="1" w:color="auto"/>
        </w:pBdr>
        <w:spacing w:after="160"/>
        <w:rPr>
          <w:rFonts w:ascii="Times New Roman" w:eastAsia="Times New Roman" w:hAnsi="Times New Roman" w:cs="Times New Roman"/>
        </w:rPr>
      </w:pPr>
    </w:p>
    <w:p w14:paraId="1DE8128A" w14:textId="77777777" w:rsidR="00F104AB" w:rsidRPr="00672493" w:rsidRDefault="00F104AB" w:rsidP="00390B4F">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26FAC3DE" w14:textId="215CF74A" w:rsidR="001858C6" w:rsidRDefault="00F104AB" w:rsidP="001858C6">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w:t>
      </w:r>
    </w:p>
    <w:p w14:paraId="06879E3D" w14:textId="77777777" w:rsidR="001858C6" w:rsidRDefault="001858C6">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br w:type="page"/>
      </w:r>
    </w:p>
    <w:p w14:paraId="4A966F57" w14:textId="294626DD"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19" w:name="_Toc398744056"/>
      <w:r w:rsidRPr="005061B2">
        <w:rPr>
          <w:rFonts w:ascii="Times New Roman" w:hAnsi="Times New Roman" w:cs="Times New Roman"/>
          <w:b/>
          <w:color w:val="auto"/>
          <w:sz w:val="22"/>
          <w:szCs w:val="22"/>
        </w:rPr>
        <w:lastRenderedPageBreak/>
        <w:t>Use Case 4: Rubik’s Cube Challenge</w:t>
      </w:r>
      <w:bookmarkEnd w:id="19"/>
    </w:p>
    <w:p w14:paraId="2D6F0FC3" w14:textId="77777777" w:rsidR="00B15899" w:rsidRPr="00E52D19" w:rsidRDefault="00B15899" w:rsidP="00B15899">
      <w:pPr>
        <w:rPr>
          <w:rFonts w:ascii="Times New Roman" w:hAnsi="Times New Roman" w:cs="Times New Roman"/>
        </w:rPr>
      </w:pPr>
    </w:p>
    <w:p w14:paraId="083A4090" w14:textId="50CF7673" w:rsidR="00F104AB" w:rsidRPr="00672493" w:rsidRDefault="00F104AB" w:rsidP="00A41556">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3DCB93A1" w14:textId="3A7A98DE" w:rsidR="00F104AB" w:rsidRPr="00672493" w:rsidRDefault="00F104AB" w:rsidP="00A41556">
      <w:pPr>
        <w:tabs>
          <w:tab w:val="left" w:pos="720"/>
          <w:tab w:val="left" w:pos="1440"/>
          <w:tab w:val="left" w:pos="2160"/>
          <w:tab w:val="left" w:pos="6825"/>
        </w:tabs>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r w:rsidR="00D00B84" w:rsidRPr="00672493">
        <w:rPr>
          <w:rFonts w:ascii="Times New Roman" w:eastAsia="Times New Roman" w:hAnsi="Times New Roman" w:cs="Times New Roman"/>
          <w:shd w:val="clear" w:color="auto" w:fill="FFFFFF"/>
        </w:rPr>
        <w:tab/>
      </w:r>
    </w:p>
    <w:p w14:paraId="67EF962C" w14:textId="155F6CFC" w:rsidR="00597A17" w:rsidRPr="00672493" w:rsidRDefault="00F104AB" w:rsidP="00597A17">
      <w:pPr>
        <w:pBdr>
          <w:bottom w:val="single" w:sz="6" w:space="1" w:color="auto"/>
        </w:pBd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Primary Actors: </w:t>
      </w:r>
      <w:r w:rsidR="00A41556"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79D43294"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513E2809"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5892C55F" w14:textId="77777777" w:rsidR="006618EE" w:rsidRPr="00672493" w:rsidRDefault="006618EE" w:rsidP="006618EE">
      <w:pPr>
        <w:ind w:left="1080"/>
        <w:rPr>
          <w:rFonts w:ascii="Times New Roman" w:eastAsia="Times New Roman" w:hAnsi="Times New Roman" w:cs="Times New Roman"/>
        </w:rPr>
      </w:pPr>
    </w:p>
    <w:p w14:paraId="11AAC121"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5EBFCCE1" w14:textId="77777777" w:rsidR="006618EE" w:rsidRPr="00672493" w:rsidRDefault="006618EE" w:rsidP="006618EE">
      <w:pPr>
        <w:ind w:left="1080"/>
        <w:rPr>
          <w:rFonts w:ascii="Times New Roman" w:eastAsia="Times New Roman" w:hAnsi="Times New Roman" w:cs="Times New Roman"/>
        </w:rPr>
      </w:pPr>
    </w:p>
    <w:p w14:paraId="7F23AEEC"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56C238C3"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D336CDF"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18E49BAE" w14:textId="498F3506" w:rsidR="00F104AB" w:rsidRPr="00672493" w:rsidRDefault="00801C60" w:rsidP="00597A17">
      <w:pPr>
        <w:numPr>
          <w:ilvl w:val="0"/>
          <w:numId w:val="24"/>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arrived at the Rubi</w:t>
      </w:r>
      <w:r w:rsidR="00D00B84" w:rsidRPr="00672493">
        <w:rPr>
          <w:rFonts w:ascii="Times New Roman" w:eastAsia="Times New Roman" w:hAnsi="Times New Roman" w:cs="Times New Roman"/>
          <w:shd w:val="clear" w:color="auto" w:fill="FFFFFF"/>
        </w:rPr>
        <w:t>k’s</w:t>
      </w:r>
      <w:r w:rsidR="00F104AB" w:rsidRPr="00672493">
        <w:rPr>
          <w:rFonts w:ascii="Times New Roman" w:eastAsia="Times New Roman" w:hAnsi="Times New Roman" w:cs="Times New Roman"/>
          <w:shd w:val="clear" w:color="auto" w:fill="FFFFFF"/>
        </w:rPr>
        <w:t xml:space="preserve"> Cube challenge zone.</w:t>
      </w:r>
    </w:p>
    <w:p w14:paraId="587D0999"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5350E9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F7CBEE6" w14:textId="7F1B3A20" w:rsidR="00F104AB" w:rsidRPr="00672493" w:rsidRDefault="00801C60" w:rsidP="00597A17">
      <w:pPr>
        <w:numPr>
          <w:ilvl w:val="0"/>
          <w:numId w:val="25"/>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twisted a row of</w:t>
      </w:r>
      <w:r w:rsidR="00D00B84" w:rsidRPr="00672493">
        <w:rPr>
          <w:rFonts w:ascii="Times New Roman" w:eastAsia="Times New Roman" w:hAnsi="Times New Roman" w:cs="Times New Roman"/>
          <w:shd w:val="clear" w:color="auto" w:fill="FFFFFF"/>
        </w:rPr>
        <w:t xml:space="preserve"> the Rubik’s</w:t>
      </w:r>
      <w:r w:rsidR="00F104AB" w:rsidRPr="00672493">
        <w:rPr>
          <w:rFonts w:ascii="Times New Roman" w:eastAsia="Times New Roman" w:hAnsi="Times New Roman" w:cs="Times New Roman"/>
          <w:shd w:val="clear" w:color="auto" w:fill="FFFFFF"/>
        </w:rPr>
        <w:t xml:space="preserve"> Cube 180 degrees.</w:t>
      </w:r>
    </w:p>
    <w:p w14:paraId="5FA751A1" w14:textId="77777777" w:rsidR="00597A17" w:rsidRPr="00672493" w:rsidRDefault="00597A17" w:rsidP="00597A17">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FB43872" w14:textId="77777777" w:rsidR="00F104AB" w:rsidRPr="00672493" w:rsidRDefault="00F104AB" w:rsidP="00597A17">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FE664C7" w14:textId="3EFDF686"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identifi</w:t>
      </w:r>
      <w:r w:rsidR="00D00B84" w:rsidRPr="00672493">
        <w:rPr>
          <w:rFonts w:ascii="Times New Roman" w:eastAsia="Times New Roman" w:hAnsi="Times New Roman" w:cs="Times New Roman"/>
          <w:shd w:val="clear" w:color="auto" w:fill="FFFFFF"/>
        </w:rPr>
        <w:t>es the challenge to be the Rubik’s</w:t>
      </w:r>
      <w:r w:rsidR="00F104AB" w:rsidRPr="00672493">
        <w:rPr>
          <w:rFonts w:ascii="Times New Roman" w:eastAsia="Times New Roman" w:hAnsi="Times New Roman" w:cs="Times New Roman"/>
          <w:shd w:val="clear" w:color="auto" w:fill="FFFFFF"/>
        </w:rPr>
        <w:t xml:space="preserve"> Cube challenge zone.</w:t>
      </w:r>
    </w:p>
    <w:p w14:paraId="64B4E754" w14:textId="57DF76F2" w:rsidR="00F104AB" w:rsidRPr="00672493" w:rsidRDefault="00801C60" w:rsidP="00F104AB">
      <w:pPr>
        <w:numPr>
          <w:ilvl w:val="0"/>
          <w:numId w:val="26"/>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lines itself up with the Rubik’s</w:t>
      </w:r>
      <w:r w:rsidR="00F104AB" w:rsidRPr="00672493">
        <w:rPr>
          <w:rFonts w:ascii="Times New Roman" w:eastAsia="Times New Roman" w:hAnsi="Times New Roman" w:cs="Times New Roman"/>
          <w:shd w:val="clear" w:color="auto" w:fill="FFFFFF"/>
        </w:rPr>
        <w:t xml:space="preserve"> Cube.</w:t>
      </w:r>
    </w:p>
    <w:p w14:paraId="0B1B74D5" w14:textId="47B8DA1B" w:rsidR="00F104AB" w:rsidRPr="00672493" w:rsidRDefault="00801C60" w:rsidP="00D748D6">
      <w:pPr>
        <w:numPr>
          <w:ilvl w:val="0"/>
          <w:numId w:val="26"/>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D00B84" w:rsidRPr="00672493">
        <w:rPr>
          <w:rFonts w:ascii="Times New Roman" w:eastAsia="Times New Roman" w:hAnsi="Times New Roman" w:cs="Times New Roman"/>
          <w:shd w:val="clear" w:color="auto" w:fill="FFFFFF"/>
        </w:rPr>
        <w:t xml:space="preserve"> twist one of the rows of Rubik’s</w:t>
      </w:r>
      <w:r w:rsidR="00F104AB" w:rsidRPr="00672493">
        <w:rPr>
          <w:rFonts w:ascii="Times New Roman" w:eastAsia="Times New Roman" w:hAnsi="Times New Roman" w:cs="Times New Roman"/>
          <w:shd w:val="clear" w:color="auto" w:fill="FFFFFF"/>
        </w:rPr>
        <w:t xml:space="preserve"> Cube 180 degrees.</w:t>
      </w:r>
    </w:p>
    <w:p w14:paraId="427C6965" w14:textId="77777777" w:rsidR="00D748D6" w:rsidRPr="00672493" w:rsidRDefault="00D748D6" w:rsidP="00D748D6">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375DD7C3" w14:textId="77777777" w:rsidR="00F104AB" w:rsidRPr="00672493" w:rsidRDefault="00F104AB" w:rsidP="00D748D6">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262B1927" w14:textId="61A9A97C" w:rsidR="00F104AB" w:rsidRPr="00672493" w:rsidRDefault="00F104AB" w:rsidP="0023010A">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5E70A151" w14:textId="2769D752" w:rsidR="00F104AB" w:rsidRPr="00672493" w:rsidRDefault="0023010A" w:rsidP="0023010A">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1</w:t>
      </w:r>
      <w:r w:rsidR="00F104AB" w:rsidRPr="00672493">
        <w:rPr>
          <w:rFonts w:ascii="Times New Roman" w:eastAsia="Times New Roman" w:hAnsi="Times New Roman" w:cs="Times New Roman"/>
          <w:shd w:val="clear" w:color="auto" w:fill="FFFFFF"/>
        </w:rPr>
        <w:t xml:space="preserve">. </w:t>
      </w:r>
      <w:r w:rsidR="00801C60">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will backtrack last known good state.</w:t>
      </w:r>
    </w:p>
    <w:p w14:paraId="21E98A74" w14:textId="2870D029" w:rsidR="00F104AB" w:rsidRPr="00672493" w:rsidRDefault="00F104AB" w:rsidP="0023010A">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proceed with the next steps to take.</w:t>
      </w:r>
    </w:p>
    <w:p w14:paraId="23E8171C" w14:textId="77777777" w:rsidR="0023010A" w:rsidRPr="00672493" w:rsidRDefault="0023010A" w:rsidP="0023010A">
      <w:pPr>
        <w:pBdr>
          <w:bottom w:val="single" w:sz="6" w:space="1" w:color="auto"/>
        </w:pBdr>
        <w:spacing w:after="160"/>
        <w:ind w:left="1080"/>
        <w:rPr>
          <w:rFonts w:ascii="Times New Roman" w:eastAsia="Times New Roman" w:hAnsi="Times New Roman" w:cs="Times New Roman"/>
        </w:rPr>
      </w:pPr>
    </w:p>
    <w:p w14:paraId="425249B3" w14:textId="77777777" w:rsidR="0023010A" w:rsidRPr="00672493" w:rsidRDefault="0023010A" w:rsidP="00F104AB">
      <w:pPr>
        <w:rPr>
          <w:rFonts w:ascii="Times New Roman" w:eastAsia="Times New Roman" w:hAnsi="Times New Roman" w:cs="Times New Roman"/>
        </w:rPr>
      </w:pPr>
    </w:p>
    <w:p w14:paraId="6D8F18A5" w14:textId="77777777"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25B16ABA" w14:textId="7A0994F2" w:rsidR="00F104AB" w:rsidRPr="00672493" w:rsidRDefault="00F104AB" w:rsidP="0023010A">
      <w:pP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225833EB" w14:textId="6D9BA8F4" w:rsidR="00C80924" w:rsidRPr="00672493" w:rsidRDefault="00C80924">
      <w:pPr>
        <w:rPr>
          <w:rFonts w:ascii="Times New Roman" w:eastAsia="Times New Roman" w:hAnsi="Times New Roman" w:cs="Times New Roman"/>
        </w:rPr>
      </w:pPr>
      <w:r w:rsidRPr="00672493">
        <w:rPr>
          <w:rFonts w:ascii="Times New Roman" w:eastAsia="Times New Roman" w:hAnsi="Times New Roman" w:cs="Times New Roman"/>
        </w:rPr>
        <w:br w:type="page"/>
      </w:r>
    </w:p>
    <w:p w14:paraId="2CCC89C0" w14:textId="4191E7A4" w:rsidR="00F104AB" w:rsidRPr="005061B2" w:rsidRDefault="00F104AB" w:rsidP="00CE4E23">
      <w:pPr>
        <w:pStyle w:val="Heading2"/>
        <w:numPr>
          <w:ilvl w:val="2"/>
          <w:numId w:val="1"/>
        </w:numPr>
        <w:rPr>
          <w:rFonts w:ascii="Times New Roman" w:hAnsi="Times New Roman" w:cs="Times New Roman"/>
          <w:b/>
          <w:color w:val="auto"/>
          <w:sz w:val="22"/>
          <w:szCs w:val="22"/>
        </w:rPr>
      </w:pPr>
      <w:bookmarkStart w:id="20" w:name="_Toc398744057"/>
      <w:r w:rsidRPr="005061B2">
        <w:rPr>
          <w:rFonts w:ascii="Times New Roman" w:hAnsi="Times New Roman" w:cs="Times New Roman"/>
          <w:b/>
          <w:color w:val="auto"/>
          <w:sz w:val="22"/>
          <w:szCs w:val="22"/>
        </w:rPr>
        <w:lastRenderedPageBreak/>
        <w:t>Use Case</w:t>
      </w:r>
      <w:r w:rsidR="00412100" w:rsidRPr="005061B2">
        <w:rPr>
          <w:rFonts w:ascii="Times New Roman" w:hAnsi="Times New Roman" w:cs="Times New Roman"/>
          <w:b/>
          <w:color w:val="auto"/>
          <w:sz w:val="22"/>
          <w:szCs w:val="22"/>
        </w:rPr>
        <w:t xml:space="preserve"> 5</w:t>
      </w:r>
      <w:r w:rsidRPr="005061B2">
        <w:rPr>
          <w:rFonts w:ascii="Times New Roman" w:hAnsi="Times New Roman" w:cs="Times New Roman"/>
          <w:b/>
          <w:color w:val="auto"/>
          <w:sz w:val="22"/>
          <w:szCs w:val="22"/>
        </w:rPr>
        <w:t>: Card Challenge</w:t>
      </w:r>
      <w:bookmarkEnd w:id="20"/>
    </w:p>
    <w:p w14:paraId="3814DC83" w14:textId="77777777" w:rsidR="00DC7F91" w:rsidRPr="00E52D19" w:rsidRDefault="00DC7F91" w:rsidP="00DC7F91">
      <w:pPr>
        <w:rPr>
          <w:rFonts w:ascii="Times New Roman" w:hAnsi="Times New Roman" w:cs="Times New Roman"/>
        </w:rPr>
      </w:pPr>
    </w:p>
    <w:p w14:paraId="3DCD5A40" w14:textId="184901B8"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Scope:</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0A0C1861" w14:textId="230FC230" w:rsidR="00F104AB" w:rsidRPr="00672493" w:rsidRDefault="00F104AB" w:rsidP="00DC7F91">
      <w:pPr>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Level:</w:t>
      </w:r>
      <w:r w:rsidRPr="00672493">
        <w:rPr>
          <w:rFonts w:ascii="Times New Roman" w:eastAsia="Times New Roman" w:hAnsi="Times New Roman" w:cs="Times New Roman"/>
          <w:shd w:val="clear" w:color="auto" w:fill="FFFFFF"/>
        </w:rPr>
        <w:tab/>
      </w:r>
      <w:r w:rsidRPr="00672493">
        <w:rPr>
          <w:rFonts w:ascii="Times New Roman" w:eastAsia="Times New Roman" w:hAnsi="Times New Roman" w:cs="Times New Roman"/>
          <w:shd w:val="clear" w:color="auto" w:fill="FFFFFF"/>
        </w:rPr>
        <w:tab/>
        <w:t>User goal</w:t>
      </w:r>
    </w:p>
    <w:p w14:paraId="0D0FED86" w14:textId="2B8057B1" w:rsidR="00F104AB" w:rsidRPr="00672493" w:rsidRDefault="00DC7F91" w:rsidP="00DC7F91">
      <w:pPr>
        <w:pBdr>
          <w:bottom w:val="single" w:sz="6" w:space="1" w:color="auto"/>
        </w:pBdr>
        <w:spacing w:after="160"/>
        <w:ind w:left="360"/>
        <w:rPr>
          <w:rFonts w:ascii="Times New Roman" w:eastAsia="Times New Roman" w:hAnsi="Times New Roman" w:cs="Times New Roman"/>
        </w:rPr>
      </w:pPr>
      <w:r w:rsidRPr="00672493">
        <w:rPr>
          <w:rFonts w:ascii="Times New Roman" w:eastAsia="Times New Roman" w:hAnsi="Times New Roman" w:cs="Times New Roman"/>
          <w:shd w:val="clear" w:color="auto" w:fill="FFFFFF"/>
        </w:rPr>
        <w:t>Primary Actors:</w:t>
      </w:r>
      <w:r w:rsidRPr="00672493">
        <w:rPr>
          <w:rFonts w:ascii="Times New Roman" w:eastAsia="Times New Roman" w:hAnsi="Times New Roman" w:cs="Times New Roman"/>
          <w:shd w:val="clear" w:color="auto" w:fill="FFFFFF"/>
        </w:rPr>
        <w:tab/>
      </w:r>
      <w:r w:rsidR="00801C60">
        <w:rPr>
          <w:rFonts w:ascii="Times New Roman" w:eastAsia="Times New Roman" w:hAnsi="Times New Roman" w:cs="Times New Roman"/>
          <w:shd w:val="clear" w:color="auto" w:fill="FFFFFF"/>
        </w:rPr>
        <w:t>Roadie</w:t>
      </w:r>
    </w:p>
    <w:p w14:paraId="2C28160E"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Stakeholders &amp; Interests</w:t>
      </w:r>
    </w:p>
    <w:p w14:paraId="16FA961D" w14:textId="77777777" w:rsidR="006618EE" w:rsidRPr="00672493" w:rsidRDefault="006618EE" w:rsidP="006618EE">
      <w:pPr>
        <w:numPr>
          <w:ilvl w:val="0"/>
          <w:numId w:val="3"/>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Team AWTY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As the development team, there is a vested interest in terms of grades</w:t>
      </w:r>
      <w:r>
        <w:rPr>
          <w:rFonts w:ascii="Times New Roman" w:hAnsi="Times New Roman" w:cs="Times New Roman"/>
        </w:rPr>
        <w:t>. The grades will be</w:t>
      </w:r>
      <w:r w:rsidRPr="00672493">
        <w:rPr>
          <w:rFonts w:ascii="Times New Roman" w:hAnsi="Times New Roman" w:cs="Times New Roman"/>
        </w:rPr>
        <w:t xml:space="preserve"> based upon the completion of the system, as well as meeting customer demands. Additionally, efforts should be made to apply principles and concepts learned while at </w:t>
      </w:r>
      <w:r>
        <w:rPr>
          <w:rFonts w:ascii="Times New Roman" w:hAnsi="Times New Roman" w:cs="Times New Roman"/>
        </w:rPr>
        <w:t>ERAU</w:t>
      </w:r>
      <w:r w:rsidRPr="00672493">
        <w:rPr>
          <w:rFonts w:ascii="Times New Roman" w:hAnsi="Times New Roman" w:cs="Times New Roman"/>
        </w:rPr>
        <w:t>.</w:t>
      </w:r>
    </w:p>
    <w:p w14:paraId="265D8C1C" w14:textId="77777777" w:rsidR="006618EE" w:rsidRPr="00672493" w:rsidRDefault="006618EE" w:rsidP="006618EE">
      <w:pPr>
        <w:ind w:left="1080"/>
        <w:rPr>
          <w:rFonts w:ascii="Times New Roman" w:eastAsia="Times New Roman" w:hAnsi="Times New Roman" w:cs="Times New Roman"/>
        </w:rPr>
      </w:pPr>
    </w:p>
    <w:p w14:paraId="6DD4E323" w14:textId="77777777" w:rsidR="006618EE" w:rsidRPr="00672493" w:rsidRDefault="006618EE" w:rsidP="006618EE">
      <w:pPr>
        <w:numPr>
          <w:ilvl w:val="0"/>
          <w:numId w:val="4"/>
        </w:numP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Dr. Barott, Dr. Seker and Jorge Torres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 xml:space="preserve">As customers of team AWTY, Dr. Barott, Dr. Seker and Jorge Torres are interested in the completion of the product as outlined in this document. Furthermore, Dr. Barott and Dr. Seker are interested in ensuring that the project meets the standards set forth by </w:t>
      </w:r>
      <w:r>
        <w:rPr>
          <w:rFonts w:ascii="Times New Roman" w:hAnsi="Times New Roman" w:cs="Times New Roman"/>
        </w:rPr>
        <w:t>ECSSE</w:t>
      </w:r>
      <w:r w:rsidRPr="00672493">
        <w:rPr>
          <w:rFonts w:ascii="Times New Roman" w:hAnsi="Times New Roman" w:cs="Times New Roman"/>
        </w:rPr>
        <w:t xml:space="preserve"> at ERAU.</w:t>
      </w:r>
    </w:p>
    <w:p w14:paraId="1B1AB52C" w14:textId="77777777" w:rsidR="006618EE" w:rsidRPr="00672493" w:rsidRDefault="006618EE" w:rsidP="006618EE">
      <w:pPr>
        <w:ind w:left="1080"/>
        <w:rPr>
          <w:rFonts w:ascii="Times New Roman" w:eastAsia="Times New Roman" w:hAnsi="Times New Roman" w:cs="Times New Roman"/>
        </w:rPr>
      </w:pPr>
    </w:p>
    <w:p w14:paraId="6AA50B69" w14:textId="77777777" w:rsidR="006618EE" w:rsidRPr="00672493" w:rsidRDefault="006618EE" w:rsidP="006618EE">
      <w:pPr>
        <w:numPr>
          <w:ilvl w:val="0"/>
          <w:numId w:val="5"/>
        </w:numPr>
        <w:pBdr>
          <w:bottom w:val="single" w:sz="6" w:space="1" w:color="auto"/>
        </w:pBdr>
        <w:shd w:val="clear" w:color="auto" w:fill="FFFFFF"/>
        <w:ind w:left="1080"/>
        <w:textAlignment w:val="baseline"/>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ERAU -</w:t>
      </w:r>
      <w:r w:rsidRPr="00672493">
        <w:rPr>
          <w:rFonts w:ascii="Times New Roman" w:eastAsia="Times New Roman" w:hAnsi="Times New Roman" w:cs="Times New Roman"/>
          <w:shd w:val="clear" w:color="auto" w:fill="FFFFFF"/>
        </w:rPr>
        <w:t xml:space="preserve"> </w:t>
      </w:r>
      <w:r w:rsidRPr="00672493">
        <w:rPr>
          <w:rFonts w:ascii="Times New Roman" w:hAnsi="Times New Roman" w:cs="Times New Roman"/>
        </w:rPr>
        <w:t>Since the University is an indirect sponsor of the project, any actions taken by the development team reflect directly back upon the University.</w:t>
      </w:r>
    </w:p>
    <w:p w14:paraId="36F88C33"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61E5CC64"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Preconditions</w:t>
      </w:r>
    </w:p>
    <w:p w14:paraId="47DEFE4E" w14:textId="2032562D" w:rsidR="00F104AB" w:rsidRPr="00672493" w:rsidRDefault="00801C60" w:rsidP="00DC7F91">
      <w:pPr>
        <w:numPr>
          <w:ilvl w:val="0"/>
          <w:numId w:val="30"/>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EB772B">
        <w:rPr>
          <w:rFonts w:ascii="Times New Roman" w:eastAsia="Times New Roman" w:hAnsi="Times New Roman" w:cs="Times New Roman"/>
          <w:shd w:val="clear" w:color="auto" w:fill="FFFFFF"/>
        </w:rPr>
        <w:t xml:space="preserve"> has arrived at the c</w:t>
      </w:r>
      <w:r w:rsidR="00F104AB" w:rsidRPr="00672493">
        <w:rPr>
          <w:rFonts w:ascii="Times New Roman" w:eastAsia="Times New Roman" w:hAnsi="Times New Roman" w:cs="Times New Roman"/>
          <w:shd w:val="clear" w:color="auto" w:fill="FFFFFF"/>
        </w:rPr>
        <w:t>ard challenge zone.</w:t>
      </w:r>
    </w:p>
    <w:p w14:paraId="286853BD"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50CED857" w14:textId="77777777" w:rsidR="00F104AB" w:rsidRPr="00672493" w:rsidRDefault="00F104AB" w:rsidP="00DC7F91">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Postconditions</w:t>
      </w:r>
    </w:p>
    <w:p w14:paraId="2A4E71ED" w14:textId="72A9596B" w:rsidR="00F104AB" w:rsidRPr="00672493" w:rsidRDefault="00801C60" w:rsidP="00DC7F91">
      <w:pPr>
        <w:numPr>
          <w:ilvl w:val="0"/>
          <w:numId w:val="31"/>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has picked up a single playing card.</w:t>
      </w:r>
    </w:p>
    <w:p w14:paraId="2B149E8B" w14:textId="77777777" w:rsidR="00DC7F91" w:rsidRPr="00672493" w:rsidRDefault="00DC7F91" w:rsidP="00DC7F91">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1E754F4A"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Main Success Scenario</w:t>
      </w:r>
    </w:p>
    <w:p w14:paraId="156F9A95" w14:textId="39AC047E"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correctly iden</w:t>
      </w:r>
      <w:r w:rsidR="00EB772B">
        <w:rPr>
          <w:rFonts w:ascii="Times New Roman" w:eastAsia="Times New Roman" w:hAnsi="Times New Roman" w:cs="Times New Roman"/>
          <w:shd w:val="clear" w:color="auto" w:fill="FFFFFF"/>
        </w:rPr>
        <w:t>tifies the challenge to be the c</w:t>
      </w:r>
      <w:r w:rsidR="00F104AB" w:rsidRPr="00672493">
        <w:rPr>
          <w:rFonts w:ascii="Times New Roman" w:eastAsia="Times New Roman" w:hAnsi="Times New Roman" w:cs="Times New Roman"/>
          <w:shd w:val="clear" w:color="auto" w:fill="FFFFFF"/>
        </w:rPr>
        <w:t xml:space="preserve">ard challenge zone. </w:t>
      </w:r>
    </w:p>
    <w:p w14:paraId="758A11A7" w14:textId="6EDAC6EB"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lines itself up with the deck of cards.</w:t>
      </w:r>
    </w:p>
    <w:p w14:paraId="4CD43777" w14:textId="6BD86951" w:rsidR="00F104AB" w:rsidRPr="00672493" w:rsidRDefault="00801C60" w:rsidP="00F104AB">
      <w:pPr>
        <w:numPr>
          <w:ilvl w:val="0"/>
          <w:numId w:val="32"/>
        </w:numP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picks up a single playing card.</w:t>
      </w:r>
    </w:p>
    <w:p w14:paraId="0460BD8E" w14:textId="759AD4D2" w:rsidR="00F104AB" w:rsidRPr="00672493" w:rsidRDefault="00801C60" w:rsidP="001D3538">
      <w:pPr>
        <w:numPr>
          <w:ilvl w:val="0"/>
          <w:numId w:val="32"/>
        </w:numPr>
        <w:pBdr>
          <w:bottom w:val="single" w:sz="6" w:space="1" w:color="auto"/>
        </w:pBdr>
        <w:shd w:val="clear" w:color="auto" w:fill="FFFFFF"/>
        <w:ind w:left="1080"/>
        <w:textAlignment w:val="baseline"/>
        <w:rPr>
          <w:rFonts w:ascii="Times New Roman" w:eastAsia="Times New Roman" w:hAnsi="Times New Roman" w:cs="Times New Roman"/>
        </w:rPr>
      </w:pPr>
      <w:r>
        <w:rPr>
          <w:rFonts w:ascii="Times New Roman" w:eastAsia="Times New Roman" w:hAnsi="Times New Roman" w:cs="Times New Roman"/>
          <w:shd w:val="clear" w:color="auto" w:fill="FFFFFF"/>
        </w:rPr>
        <w:t>Roadie</w:t>
      </w:r>
      <w:r w:rsidR="00F104AB" w:rsidRPr="00672493">
        <w:rPr>
          <w:rFonts w:ascii="Times New Roman" w:eastAsia="Times New Roman" w:hAnsi="Times New Roman" w:cs="Times New Roman"/>
          <w:shd w:val="clear" w:color="auto" w:fill="FFFFFF"/>
        </w:rPr>
        <w:t xml:space="preserve"> continues to carry the playing card that was picked up.</w:t>
      </w:r>
    </w:p>
    <w:p w14:paraId="22CA7665" w14:textId="77777777" w:rsidR="001D3538" w:rsidRPr="00672493" w:rsidRDefault="001D3538" w:rsidP="001D3538">
      <w:pPr>
        <w:pBdr>
          <w:bottom w:val="single" w:sz="6" w:space="1" w:color="auto"/>
        </w:pBdr>
        <w:shd w:val="clear" w:color="auto" w:fill="FFFFFF"/>
        <w:spacing w:after="160"/>
        <w:ind w:left="720"/>
        <w:textAlignment w:val="baseline"/>
        <w:rPr>
          <w:rFonts w:ascii="Times New Roman" w:eastAsia="Times New Roman" w:hAnsi="Times New Roman" w:cs="Times New Roman"/>
        </w:rPr>
      </w:pPr>
    </w:p>
    <w:p w14:paraId="0E54A497"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Extensions (Alternate Flows)</w:t>
      </w:r>
    </w:p>
    <w:p w14:paraId="603AEA94" w14:textId="6191091B" w:rsidR="00F104AB" w:rsidRPr="00672493" w:rsidRDefault="00F104AB" w:rsidP="001D3538">
      <w:pPr>
        <w:ind w:left="72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*a.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is in a bad state.</w:t>
      </w:r>
    </w:p>
    <w:p w14:paraId="4F4612AC" w14:textId="5C975CC1" w:rsidR="00F104AB" w:rsidRPr="00672493" w:rsidRDefault="00F104AB" w:rsidP="001D3538">
      <w:pPr>
        <w:ind w:left="1080"/>
        <w:rPr>
          <w:rFonts w:ascii="Times New Roman" w:eastAsia="Times New Roman" w:hAnsi="Times New Roman" w:cs="Times New Roman"/>
        </w:rPr>
      </w:pPr>
      <w:r w:rsidRPr="00672493">
        <w:rPr>
          <w:rFonts w:ascii="Times New Roman" w:eastAsia="Times New Roman" w:hAnsi="Times New Roman" w:cs="Times New Roman"/>
          <w:shd w:val="clear" w:color="auto" w:fill="FFFFFF"/>
        </w:rPr>
        <w:t xml:space="preserve">1.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will backtrack last known good state.</w:t>
      </w:r>
    </w:p>
    <w:p w14:paraId="25A5E96B" w14:textId="430E876C" w:rsidR="001D3538" w:rsidRPr="00672493" w:rsidRDefault="00F104AB" w:rsidP="001D3538">
      <w:pPr>
        <w:pBdr>
          <w:bottom w:val="single" w:sz="6" w:space="1" w:color="auto"/>
        </w:pBdr>
        <w:ind w:left="108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2.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shall proc</w:t>
      </w:r>
      <w:r w:rsidR="001D3538" w:rsidRPr="00672493">
        <w:rPr>
          <w:rFonts w:ascii="Times New Roman" w:eastAsia="Times New Roman" w:hAnsi="Times New Roman" w:cs="Times New Roman"/>
          <w:shd w:val="clear" w:color="auto" w:fill="FFFFFF"/>
        </w:rPr>
        <w:t>eed with the next steps to take.</w:t>
      </w:r>
    </w:p>
    <w:p w14:paraId="4C8A9AF9" w14:textId="77777777" w:rsidR="001D3538" w:rsidRPr="00672493" w:rsidRDefault="001D3538" w:rsidP="001D3538">
      <w:pPr>
        <w:pBdr>
          <w:bottom w:val="single" w:sz="6" w:space="1" w:color="auto"/>
        </w:pBdr>
        <w:spacing w:after="160"/>
        <w:ind w:left="1080"/>
        <w:rPr>
          <w:rFonts w:ascii="Times New Roman" w:eastAsia="Times New Roman" w:hAnsi="Times New Roman" w:cs="Times New Roman"/>
          <w:shd w:val="clear" w:color="auto" w:fill="FFFFFF"/>
        </w:rPr>
      </w:pPr>
    </w:p>
    <w:p w14:paraId="57DF6C29" w14:textId="77777777" w:rsidR="00F104AB" w:rsidRPr="00672493" w:rsidRDefault="00F104AB" w:rsidP="001D3538">
      <w:pPr>
        <w:spacing w:after="160"/>
        <w:ind w:left="360"/>
        <w:rPr>
          <w:rFonts w:ascii="Times New Roman" w:eastAsia="Times New Roman" w:hAnsi="Times New Roman" w:cs="Times New Roman"/>
        </w:rPr>
      </w:pPr>
      <w:r w:rsidRPr="00672493">
        <w:rPr>
          <w:rFonts w:ascii="Times New Roman" w:eastAsia="Times New Roman" w:hAnsi="Times New Roman" w:cs="Times New Roman"/>
          <w:b/>
          <w:bCs/>
          <w:shd w:val="clear" w:color="auto" w:fill="FFFFFF"/>
        </w:rPr>
        <w:t xml:space="preserve">Frequency of Occurrence </w:t>
      </w:r>
    </w:p>
    <w:p w14:paraId="31454EE4" w14:textId="5F85F1BC" w:rsidR="001B045D" w:rsidRPr="00672493" w:rsidRDefault="00F104AB" w:rsidP="001D3538">
      <w:pPr>
        <w:spacing w:after="160"/>
        <w:ind w:left="360"/>
        <w:rPr>
          <w:rFonts w:ascii="Times New Roman" w:eastAsia="Times New Roman" w:hAnsi="Times New Roman" w:cs="Times New Roman"/>
          <w:shd w:val="clear" w:color="auto" w:fill="FFFFFF"/>
        </w:rPr>
      </w:pPr>
      <w:r w:rsidRPr="00672493">
        <w:rPr>
          <w:rFonts w:ascii="Times New Roman" w:eastAsia="Times New Roman" w:hAnsi="Times New Roman" w:cs="Times New Roman"/>
          <w:shd w:val="clear" w:color="auto" w:fill="FFFFFF"/>
        </w:rPr>
        <w:t xml:space="preserve">This use case will occur every time </w:t>
      </w:r>
      <w:r w:rsidR="00801C60">
        <w:rPr>
          <w:rFonts w:ascii="Times New Roman" w:eastAsia="Times New Roman" w:hAnsi="Times New Roman" w:cs="Times New Roman"/>
          <w:shd w:val="clear" w:color="auto" w:fill="FFFFFF"/>
        </w:rPr>
        <w:t>Roadie</w:t>
      </w:r>
      <w:r w:rsidRPr="00672493">
        <w:rPr>
          <w:rFonts w:ascii="Times New Roman" w:eastAsia="Times New Roman" w:hAnsi="Times New Roman" w:cs="Times New Roman"/>
          <w:shd w:val="clear" w:color="auto" w:fill="FFFFFF"/>
        </w:rPr>
        <w:t xml:space="preserve"> reaches and identifies the challenge to be the Simon challenge. During the competition this shall occur three times due to there being three rounds for each robot that is entered and this challenge shall occur once per round. </w:t>
      </w:r>
    </w:p>
    <w:p w14:paraId="78807062" w14:textId="77777777" w:rsidR="001B045D" w:rsidRPr="00E52D19" w:rsidRDefault="001B045D">
      <w:pPr>
        <w:rPr>
          <w:rFonts w:ascii="Times New Roman" w:eastAsia="Times New Roman" w:hAnsi="Times New Roman" w:cs="Times New Roman"/>
          <w:sz w:val="23"/>
          <w:szCs w:val="23"/>
          <w:shd w:val="clear" w:color="auto" w:fill="FFFFFF"/>
        </w:rPr>
      </w:pPr>
      <w:r w:rsidRPr="00E52D19">
        <w:rPr>
          <w:rFonts w:ascii="Times New Roman" w:eastAsia="Times New Roman" w:hAnsi="Times New Roman" w:cs="Times New Roman"/>
          <w:sz w:val="23"/>
          <w:szCs w:val="23"/>
          <w:shd w:val="clear" w:color="auto" w:fill="FFFFFF"/>
        </w:rPr>
        <w:br w:type="page"/>
      </w:r>
    </w:p>
    <w:p w14:paraId="7806FF19" w14:textId="74EEC36D" w:rsidR="008E4EEC" w:rsidRPr="008E4EEC" w:rsidRDefault="00D00B84" w:rsidP="008E4EEC">
      <w:pPr>
        <w:pStyle w:val="Heading2"/>
        <w:numPr>
          <w:ilvl w:val="1"/>
          <w:numId w:val="1"/>
        </w:numPr>
        <w:rPr>
          <w:rFonts w:ascii="Times New Roman" w:hAnsi="Times New Roman" w:cs="Times New Roman"/>
          <w:b/>
          <w:color w:val="auto"/>
        </w:rPr>
      </w:pPr>
      <w:bookmarkStart w:id="21" w:name="_Toc398744058"/>
      <w:r w:rsidRPr="00E52D19">
        <w:rPr>
          <w:rFonts w:ascii="Times New Roman" w:hAnsi="Times New Roman" w:cs="Times New Roman"/>
          <w:b/>
          <w:color w:val="auto"/>
        </w:rPr>
        <w:lastRenderedPageBreak/>
        <w:t>Sequence Diagrams</w:t>
      </w:r>
      <w:bookmarkEnd w:id="21"/>
    </w:p>
    <w:p w14:paraId="3AEAF379" w14:textId="55FC61D9" w:rsidR="00D00B84" w:rsidRPr="005061B2" w:rsidRDefault="00D00B84" w:rsidP="00CE4E23">
      <w:pPr>
        <w:pStyle w:val="Heading2"/>
        <w:numPr>
          <w:ilvl w:val="2"/>
          <w:numId w:val="1"/>
        </w:numPr>
        <w:rPr>
          <w:rFonts w:ascii="Times New Roman" w:hAnsi="Times New Roman" w:cs="Times New Roman"/>
          <w:b/>
          <w:color w:val="auto"/>
          <w:sz w:val="22"/>
        </w:rPr>
      </w:pPr>
      <w:bookmarkStart w:id="22" w:name="_Toc398744059"/>
      <w:commentRangeStart w:id="23"/>
      <w:r w:rsidRPr="005061B2">
        <w:rPr>
          <w:rFonts w:ascii="Times New Roman" w:hAnsi="Times New Roman" w:cs="Times New Roman"/>
          <w:b/>
          <w:color w:val="auto"/>
          <w:sz w:val="22"/>
        </w:rPr>
        <w:t>Use Case 1</w:t>
      </w:r>
      <w:commentRangeEnd w:id="23"/>
      <w:r w:rsidR="002711FB">
        <w:rPr>
          <w:rStyle w:val="CommentReference"/>
          <w:rFonts w:asciiTheme="minorHAnsi" w:eastAsiaTheme="minorHAnsi" w:hAnsiTheme="minorHAnsi" w:cstheme="minorBidi"/>
          <w:color w:val="auto"/>
        </w:rPr>
        <w:commentReference w:id="23"/>
      </w:r>
      <w:bookmarkEnd w:id="22"/>
    </w:p>
    <w:p w14:paraId="5E77897A" w14:textId="77777777" w:rsidR="00E52D19" w:rsidRPr="00672493" w:rsidRDefault="00E52D19" w:rsidP="00E52D19"/>
    <w:p w14:paraId="128E87D2" w14:textId="27235C75" w:rsidR="00F104AB" w:rsidRPr="00672493" w:rsidRDefault="001B045D" w:rsidP="00A41556">
      <w:pPr>
        <w:spacing w:after="160"/>
        <w:ind w:left="360"/>
        <w:rPr>
          <w:rFonts w:ascii="Times New Roman" w:eastAsia="Times New Roman" w:hAnsi="Times New Roman" w:cs="Times New Roman"/>
        </w:rPr>
      </w:pPr>
      <w:r w:rsidRPr="00672493">
        <w:rPr>
          <w:rFonts w:ascii="Times New Roman" w:eastAsiaTheme="majorEastAsia" w:hAnsi="Times New Roman" w:cs="Times New Roman"/>
          <w:b/>
          <w:noProof/>
        </w:rPr>
        <w:drawing>
          <wp:anchor distT="0" distB="0" distL="114300" distR="114300" simplePos="0" relativeHeight="251634176" behindDoc="0" locked="0" layoutInCell="1" allowOverlap="1" wp14:anchorId="284A7884" wp14:editId="0FBAD61B">
            <wp:simplePos x="0" y="0"/>
            <wp:positionH relativeFrom="column">
              <wp:posOffset>1336358</wp:posOffset>
            </wp:positionH>
            <wp:positionV relativeFrom="paragraph">
              <wp:posOffset>671830</wp:posOffset>
            </wp:positionV>
            <wp:extent cx="3931920" cy="5861050"/>
            <wp:effectExtent l="0" t="0" r="0" b="6350"/>
            <wp:wrapSquare wrapText="bothSides"/>
            <wp:docPr id="6" name="Picture 6" descr="https://lh5.googleusercontent.com/JiV2rp9u8xTz-j4jhTwYGyWVi2FED5uXMKLbZzE4Ca4LIqU4EIX-yTljjS2Q86_4qTvw9RX9-gR35RkxwzYLOCDoZbfyf3zeMLk9jQbQmoghfVrayOq070583e6FMllX77ky0Dqkc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JiV2rp9u8xTz-j4jhTwYGyWVi2FED5uXMKLbZzE4Ca4LIqU4EIX-yTljjS2Q86_4qTvw9RX9-gR35RkxwzYLOCDoZbfyf3zeMLk9jQbQmoghfVrayOq070583e6FMllX77ky0Dqkc5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20" cy="586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7FDA" w:rsidRPr="00672493">
        <w:rPr>
          <w:rFonts w:ascii="Times New Roman" w:eastAsia="Times New Roman" w:hAnsi="Times New Roman" w:cs="Times New Roman"/>
          <w:b/>
        </w:rPr>
        <w:t>For the Use Case</w:t>
      </w:r>
      <w:r w:rsidR="00B47FDA" w:rsidRPr="00672493">
        <w:rPr>
          <w:rFonts w:ascii="Times New Roman" w:eastAsia="Times New Roman" w:hAnsi="Times New Roman" w:cs="Times New Roman"/>
        </w:rPr>
        <w:t xml:space="preserve">: Full completion of the Course Sequence Diagram as shown in </w:t>
      </w:r>
      <w:r w:rsidR="007C5BA9">
        <w:rPr>
          <w:rFonts w:ascii="Times New Roman" w:eastAsia="Times New Roman" w:hAnsi="Times New Roman" w:cs="Times New Roman"/>
          <w:b/>
        </w:rPr>
        <w:fldChar w:fldCharType="begin"/>
      </w:r>
      <w:r w:rsidR="007C5BA9">
        <w:rPr>
          <w:rFonts w:ascii="Times New Roman" w:eastAsia="Times New Roman" w:hAnsi="Times New Roman" w:cs="Times New Roman"/>
        </w:rPr>
        <w:instrText xml:space="preserve"> REF _Ref398740375 \h </w:instrText>
      </w:r>
      <w:r w:rsidR="007C5BA9">
        <w:rPr>
          <w:rFonts w:ascii="Times New Roman" w:eastAsia="Times New Roman" w:hAnsi="Times New Roman" w:cs="Times New Roman"/>
          <w:b/>
        </w:rPr>
      </w:r>
      <w:r w:rsidR="007C5BA9">
        <w:rPr>
          <w:rFonts w:ascii="Times New Roman" w:eastAsia="Times New Roman" w:hAnsi="Times New Roman" w:cs="Times New Roman"/>
          <w:b/>
        </w:rPr>
        <w:fldChar w:fldCharType="separate"/>
      </w:r>
      <w:r w:rsidR="007C5BA9" w:rsidRPr="00E52D19">
        <w:rPr>
          <w:rFonts w:ascii="Times New Roman" w:hAnsi="Times New Roman" w:cs="Times New Roman"/>
          <w:b/>
        </w:rPr>
        <w:t xml:space="preserve">Fig. </w:t>
      </w:r>
      <w:r w:rsidR="007C5BA9">
        <w:rPr>
          <w:rFonts w:ascii="Times New Roman" w:hAnsi="Times New Roman" w:cs="Times New Roman"/>
          <w:b/>
          <w:noProof/>
        </w:rPr>
        <w:t>1</w:t>
      </w:r>
      <w:r w:rsidR="007C5BA9">
        <w:rPr>
          <w:rFonts w:ascii="Times New Roman" w:eastAsia="Times New Roman" w:hAnsi="Times New Roman" w:cs="Times New Roman"/>
          <w:b/>
        </w:rPr>
        <w:fldChar w:fldCharType="end"/>
      </w:r>
      <w:r w:rsidR="007C5BA9">
        <w:rPr>
          <w:rFonts w:ascii="Times New Roman" w:eastAsia="Times New Roman" w:hAnsi="Times New Roman" w:cs="Times New Roman"/>
          <w:b/>
        </w:rPr>
        <w:t xml:space="preserve"> </w:t>
      </w:r>
      <w:r w:rsidR="00B47FDA" w:rsidRPr="00672493">
        <w:rPr>
          <w:rFonts w:ascii="Times New Roman" w:eastAsia="Times New Roman" w:hAnsi="Times New Roman" w:cs="Times New Roman"/>
        </w:rPr>
        <w:t>below shows how the system will communicate with its self to com</w:t>
      </w:r>
      <w:r w:rsidR="00C85C63" w:rsidRPr="00672493">
        <w:rPr>
          <w:rFonts w:ascii="Times New Roman" w:eastAsia="Times New Roman" w:hAnsi="Times New Roman" w:cs="Times New Roman"/>
        </w:rPr>
        <w:t xml:space="preserve">plete the course for the </w:t>
      </w:r>
      <w:r w:rsidR="002E1EAD">
        <w:rPr>
          <w:rFonts w:ascii="Times New Roman" w:eastAsia="Times New Roman" w:hAnsi="Times New Roman" w:cs="Times New Roman"/>
        </w:rPr>
        <w:t xml:space="preserve">2015 </w:t>
      </w:r>
      <w:r w:rsidR="00C85C63" w:rsidRPr="00672493">
        <w:rPr>
          <w:rFonts w:ascii="Times New Roman" w:eastAsia="Times New Roman" w:hAnsi="Times New Roman" w:cs="Times New Roman"/>
        </w:rPr>
        <w:t>IEEE SoutheastC</w:t>
      </w:r>
      <w:r w:rsidR="002E1EAD">
        <w:rPr>
          <w:rFonts w:ascii="Times New Roman" w:eastAsia="Times New Roman" w:hAnsi="Times New Roman" w:cs="Times New Roman"/>
        </w:rPr>
        <w:t xml:space="preserve">on </w:t>
      </w:r>
      <w:r w:rsidR="00B47FDA" w:rsidRPr="00672493">
        <w:rPr>
          <w:rFonts w:ascii="Times New Roman" w:eastAsia="Times New Roman" w:hAnsi="Times New Roman" w:cs="Times New Roman"/>
        </w:rPr>
        <w:t>competition.</w:t>
      </w:r>
    </w:p>
    <w:p w14:paraId="00FD3485" w14:textId="6E20A521" w:rsidR="00D00B84" w:rsidRPr="00672493" w:rsidRDefault="005E51CD">
      <w:pPr>
        <w:rPr>
          <w:rFonts w:ascii="Times New Roman" w:eastAsia="Times New Roman" w:hAnsi="Times New Roman" w:cs="Times New Roman"/>
        </w:rPr>
      </w:pPr>
      <w:r w:rsidRPr="00672493">
        <w:rPr>
          <w:rFonts w:ascii="Times New Roman" w:eastAsia="Times New Roman" w:hAnsi="Times New Roman" w:cs="Times New Roman"/>
          <w:noProof/>
        </w:rPr>
        <mc:AlternateContent>
          <mc:Choice Requires="wps">
            <w:drawing>
              <wp:anchor distT="45720" distB="45720" distL="114300" distR="114300" simplePos="0" relativeHeight="251680256" behindDoc="0" locked="0" layoutInCell="1" allowOverlap="1" wp14:anchorId="756BC6CB" wp14:editId="1B7E2BD0">
                <wp:simplePos x="0" y="0"/>
                <wp:positionH relativeFrom="column">
                  <wp:posOffset>1085215</wp:posOffset>
                </wp:positionH>
                <wp:positionV relativeFrom="paragraph">
                  <wp:posOffset>5887720</wp:posOffset>
                </wp:positionV>
                <wp:extent cx="37623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solidFill>
                          <a:srgbClr val="FFFFFF"/>
                        </a:solidFill>
                        <a:ln w="9525">
                          <a:noFill/>
                          <a:miter lim="800000"/>
                          <a:headEnd/>
                          <a:tailEnd/>
                        </a:ln>
                      </wps:spPr>
                      <wps:txbx>
                        <w:txbxContent>
                          <w:p w14:paraId="052C4E21" w14:textId="64ED3615" w:rsidR="00D6618C" w:rsidRPr="00E52D19" w:rsidRDefault="00D6618C" w:rsidP="00AB251D">
                            <w:pPr>
                              <w:keepNext/>
                              <w:jc w:val="center"/>
                              <w:rPr>
                                <w:rFonts w:ascii="Times New Roman" w:hAnsi="Times New Roman" w:cs="Times New Roman"/>
                                <w:sz w:val="20"/>
                                <w:szCs w:val="20"/>
                              </w:rPr>
                            </w:pPr>
                            <w:bookmarkStart w:id="24" w:name="_Ref398740375"/>
                            <w:bookmarkStart w:id="25" w:name="_Toc398328105"/>
                            <w:bookmarkStart w:id="26" w:name="_Toc398740304"/>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Pr>
                                <w:rFonts w:ascii="Times New Roman" w:hAnsi="Times New Roman" w:cs="Times New Roman"/>
                                <w:b/>
                                <w:noProof/>
                              </w:rPr>
                              <w:t>1</w:t>
                            </w:r>
                            <w:r w:rsidRPr="00E52D19">
                              <w:rPr>
                                <w:rFonts w:ascii="Times New Roman" w:hAnsi="Times New Roman" w:cs="Times New Roman"/>
                                <w:b/>
                              </w:rPr>
                              <w:fldChar w:fldCharType="end"/>
                            </w:r>
                            <w:bookmarkEnd w:id="24"/>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5"/>
                            <w:bookmarkEnd w:id="26"/>
                          </w:p>
                          <w:p w14:paraId="0EB1630C" w14:textId="5CFA30BB" w:rsidR="00D6618C" w:rsidRDefault="00D6618C" w:rsidP="00AB251D">
                            <w:pPr>
                              <w:pStyle w:val="Caption"/>
                              <w:jc w:val="cente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6BC6CB" id="_x0000_t202" coordsize="21600,21600" o:spt="202" path="m,l,21600r21600,l21600,xe">
                <v:stroke joinstyle="miter"/>
                <v:path gradientshapeok="t" o:connecttype="rect"/>
              </v:shapetype>
              <v:shape id="Text Box 2" o:spid="_x0000_s1026" type="#_x0000_t202" style="position:absolute;margin-left:85.45pt;margin-top:463.6pt;width:296.25pt;height:110.6pt;z-index:251680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" stroked="f">
                <v:textbox style="mso-fit-shape-to-text:t">
                  <w:txbxContent>
                    <w:p w14:paraId="052C4E21" w14:textId="64ED3615" w:rsidR="00D6618C" w:rsidRPr="00E52D19" w:rsidRDefault="00D6618C" w:rsidP="00AB251D">
                      <w:pPr>
                        <w:keepNext/>
                        <w:jc w:val="center"/>
                        <w:rPr>
                          <w:rFonts w:ascii="Times New Roman" w:hAnsi="Times New Roman" w:cs="Times New Roman"/>
                          <w:sz w:val="20"/>
                          <w:szCs w:val="20"/>
                        </w:rPr>
                      </w:pPr>
                      <w:bookmarkStart w:id="27" w:name="_Ref398740375"/>
                      <w:bookmarkStart w:id="28" w:name="_Toc398328105"/>
                      <w:bookmarkStart w:id="29" w:name="_Toc398740304"/>
                      <w:r w:rsidRPr="00E52D19">
                        <w:rPr>
                          <w:rFonts w:ascii="Times New Roman" w:hAnsi="Times New Roman" w:cs="Times New Roman"/>
                          <w:b/>
                        </w:rPr>
                        <w:t xml:space="preserve">Fig. </w:t>
                      </w:r>
                      <w:r w:rsidRPr="00E52D19">
                        <w:rPr>
                          <w:rFonts w:ascii="Times New Roman" w:hAnsi="Times New Roman" w:cs="Times New Roman"/>
                          <w:b/>
                        </w:rPr>
                        <w:fldChar w:fldCharType="begin"/>
                      </w:r>
                      <w:r w:rsidRPr="00E52D19">
                        <w:rPr>
                          <w:rFonts w:ascii="Times New Roman" w:hAnsi="Times New Roman" w:cs="Times New Roman"/>
                          <w:b/>
                        </w:rPr>
                        <w:instrText xml:space="preserve"> SEQ Figure \* ARABIC </w:instrText>
                      </w:r>
                      <w:r w:rsidRPr="00E52D19">
                        <w:rPr>
                          <w:rFonts w:ascii="Times New Roman" w:hAnsi="Times New Roman" w:cs="Times New Roman"/>
                          <w:b/>
                        </w:rPr>
                        <w:fldChar w:fldCharType="separate"/>
                      </w:r>
                      <w:r>
                        <w:rPr>
                          <w:rFonts w:ascii="Times New Roman" w:hAnsi="Times New Roman" w:cs="Times New Roman"/>
                          <w:b/>
                          <w:noProof/>
                        </w:rPr>
                        <w:t>1</w:t>
                      </w:r>
                      <w:r w:rsidRPr="00E52D19">
                        <w:rPr>
                          <w:rFonts w:ascii="Times New Roman" w:hAnsi="Times New Roman" w:cs="Times New Roman"/>
                          <w:b/>
                        </w:rPr>
                        <w:fldChar w:fldCharType="end"/>
                      </w:r>
                      <w:bookmarkEnd w:id="27"/>
                      <w:r w:rsidRPr="00E52D19">
                        <w:rPr>
                          <w:rFonts w:ascii="Times New Roman" w:hAnsi="Times New Roman" w:cs="Times New Roman"/>
                        </w:rPr>
                        <w:t xml:space="preserve"> </w:t>
                      </w:r>
                      <w:r w:rsidRPr="00E52D19">
                        <w:rPr>
                          <w:rFonts w:ascii="Times New Roman" w:hAnsi="Times New Roman" w:cs="Times New Roman"/>
                          <w:sz w:val="20"/>
                          <w:szCs w:val="20"/>
                        </w:rPr>
                        <w:t xml:space="preserve">Use Case: Full </w:t>
                      </w:r>
                      <w:r>
                        <w:rPr>
                          <w:rFonts w:ascii="Times New Roman" w:hAnsi="Times New Roman" w:cs="Times New Roman"/>
                          <w:sz w:val="20"/>
                          <w:szCs w:val="20"/>
                        </w:rPr>
                        <w:t>c</w:t>
                      </w:r>
                      <w:r w:rsidRPr="00E52D19">
                        <w:rPr>
                          <w:rFonts w:ascii="Times New Roman" w:hAnsi="Times New Roman" w:cs="Times New Roman"/>
                          <w:sz w:val="20"/>
                          <w:szCs w:val="20"/>
                        </w:rPr>
                        <w:t xml:space="preserve">ompletion of </w:t>
                      </w:r>
                      <w:r>
                        <w:rPr>
                          <w:rFonts w:ascii="Times New Roman" w:hAnsi="Times New Roman" w:cs="Times New Roman"/>
                          <w:sz w:val="20"/>
                          <w:szCs w:val="20"/>
                        </w:rPr>
                        <w:t>the course sequence d</w:t>
                      </w:r>
                      <w:r w:rsidRPr="00E52D19">
                        <w:rPr>
                          <w:rFonts w:ascii="Times New Roman" w:hAnsi="Times New Roman" w:cs="Times New Roman"/>
                          <w:sz w:val="20"/>
                          <w:szCs w:val="20"/>
                        </w:rPr>
                        <w:t>iagram</w:t>
                      </w:r>
                      <w:bookmarkEnd w:id="28"/>
                      <w:bookmarkEnd w:id="29"/>
                    </w:p>
                    <w:p w14:paraId="0EB1630C" w14:textId="5CFA30BB" w:rsidR="00D6618C" w:rsidRDefault="00D6618C" w:rsidP="00AB251D">
                      <w:pPr>
                        <w:pStyle w:val="Caption"/>
                        <w:jc w:val="center"/>
                      </w:pPr>
                    </w:p>
                  </w:txbxContent>
                </v:textbox>
                <w10:wrap type="square"/>
              </v:shape>
            </w:pict>
          </mc:Fallback>
        </mc:AlternateContent>
      </w:r>
      <w:r w:rsidR="00D00B84" w:rsidRPr="00672493">
        <w:rPr>
          <w:rFonts w:ascii="Times New Roman" w:eastAsia="Times New Roman" w:hAnsi="Times New Roman" w:cs="Times New Roman"/>
        </w:rPr>
        <w:br w:type="page"/>
      </w:r>
    </w:p>
    <w:p w14:paraId="5AD10AD5" w14:textId="0AFF6EFC" w:rsidR="00F104AB" w:rsidRPr="005061B2" w:rsidRDefault="00D00B84" w:rsidP="00CE4E23">
      <w:pPr>
        <w:pStyle w:val="Heading2"/>
        <w:numPr>
          <w:ilvl w:val="2"/>
          <w:numId w:val="1"/>
        </w:numPr>
        <w:rPr>
          <w:rFonts w:ascii="Times New Roman" w:hAnsi="Times New Roman" w:cs="Times New Roman"/>
          <w:b/>
          <w:color w:val="auto"/>
          <w:sz w:val="22"/>
        </w:rPr>
      </w:pPr>
      <w:bookmarkStart w:id="30" w:name="_Toc398744060"/>
      <w:r w:rsidRPr="005061B2">
        <w:rPr>
          <w:rFonts w:ascii="Times New Roman" w:hAnsi="Times New Roman" w:cs="Times New Roman"/>
          <w:b/>
          <w:color w:val="auto"/>
          <w:sz w:val="22"/>
        </w:rPr>
        <w:lastRenderedPageBreak/>
        <w:t>Use Case 2</w:t>
      </w:r>
      <w:bookmarkEnd w:id="30"/>
    </w:p>
    <w:p w14:paraId="2AE1FE77" w14:textId="77777777" w:rsidR="00E52D19" w:rsidRPr="00E52D19" w:rsidRDefault="00E52D19" w:rsidP="00E52D19"/>
    <w:p w14:paraId="729C5AF7" w14:textId="4408629C" w:rsidR="005E51CD"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Simon </w:t>
      </w:r>
      <w:r w:rsidR="00A8632D">
        <w:rPr>
          <w:rFonts w:ascii="Times New Roman" w:hAnsi="Times New Roman" w:cs="Times New Roman"/>
        </w:rPr>
        <w:t xml:space="preserve">Carabiner </w:t>
      </w:r>
      <w:r w:rsidRPr="00672493">
        <w:rPr>
          <w:rFonts w:ascii="Times New Roman" w:hAnsi="Times New Roman" w:cs="Times New Roman"/>
        </w:rPr>
        <w:t xml:space="preserve">Challenge Sequence Diagram as shown in </w:t>
      </w:r>
      <w:r w:rsidR="00817228" w:rsidRPr="00817228">
        <w:rPr>
          <w:rFonts w:ascii="Times New Roman" w:hAnsi="Times New Roman" w:cs="Times New Roman"/>
        </w:rPr>
        <w:fldChar w:fldCharType="begin"/>
      </w:r>
      <w:r w:rsidR="00817228" w:rsidRPr="00817228">
        <w:rPr>
          <w:rFonts w:ascii="Times New Roman" w:hAnsi="Times New Roman" w:cs="Times New Roman"/>
        </w:rPr>
        <w:instrText xml:space="preserve"> REF _Ref398326298 \h  \* MERGEFORMAT </w:instrText>
      </w:r>
      <w:r w:rsidR="00817228" w:rsidRPr="00817228">
        <w:rPr>
          <w:rFonts w:ascii="Times New Roman" w:hAnsi="Times New Roman" w:cs="Times New Roman"/>
        </w:rPr>
      </w:r>
      <w:r w:rsidR="00817228" w:rsidRPr="00817228">
        <w:rPr>
          <w:rFonts w:ascii="Times New Roman" w:hAnsi="Times New Roman" w:cs="Times New Roman"/>
        </w:rPr>
        <w:fldChar w:fldCharType="separate"/>
      </w:r>
      <w:r w:rsidR="00817228" w:rsidRPr="00817228">
        <w:rPr>
          <w:rFonts w:ascii="Times New Roman" w:hAnsi="Times New Roman" w:cs="Times New Roman"/>
          <w:b/>
          <w:iCs/>
          <w:sz w:val="20"/>
          <w:szCs w:val="20"/>
        </w:rPr>
        <w:t xml:space="preserve">Fig. </w:t>
      </w:r>
      <w:r w:rsidR="00817228" w:rsidRPr="00817228">
        <w:rPr>
          <w:rFonts w:ascii="Times New Roman" w:hAnsi="Times New Roman" w:cs="Times New Roman"/>
          <w:b/>
          <w:iCs/>
          <w:noProof/>
          <w:sz w:val="20"/>
          <w:szCs w:val="20"/>
        </w:rPr>
        <w:t>2</w:t>
      </w:r>
      <w:r w:rsidR="00817228" w:rsidRPr="00817228">
        <w:rPr>
          <w:rFonts w:ascii="Times New Roman" w:hAnsi="Times New Roman" w:cs="Times New Roman"/>
        </w:rPr>
        <w:fldChar w:fldCharType="end"/>
      </w:r>
      <w:r w:rsidRPr="00672493">
        <w:rPr>
          <w:rFonts w:ascii="Times New Roman" w:hAnsi="Times New Roman" w:cs="Times New Roman"/>
        </w:rPr>
        <w:t xml:space="preserve"> 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Simon challenge.</w:t>
      </w:r>
      <w:r w:rsidR="0046331E" w:rsidRPr="00672493">
        <w:rPr>
          <w:rFonts w:ascii="Times New Roman" w:hAnsi="Times New Roman" w:cs="Times New Roman"/>
          <w:noProof/>
          <w:lang w:eastAsia="ja-JP"/>
        </w:rPr>
        <w:t xml:space="preserve"> </w:t>
      </w:r>
    </w:p>
    <w:p w14:paraId="0CD492C2" w14:textId="3A699FA1" w:rsidR="00F104AB" w:rsidRPr="00672493" w:rsidRDefault="00E4035E" w:rsidP="00F104AB">
      <w:pPr>
        <w:spacing w:after="160"/>
        <w:rPr>
          <w:rFonts w:ascii="Times New Roman" w:eastAsia="Times New Roman" w:hAnsi="Times New Roman" w:cs="Times New Roman"/>
        </w:rPr>
      </w:pPr>
      <w:r w:rsidRPr="00672493">
        <w:rPr>
          <w:rFonts w:ascii="Times New Roman" w:eastAsiaTheme="majorEastAsia" w:hAnsi="Times New Roman" w:cs="Times New Roman"/>
          <w:noProof/>
        </w:rPr>
        <w:drawing>
          <wp:anchor distT="0" distB="0" distL="114300" distR="114300" simplePos="0" relativeHeight="251629056" behindDoc="0" locked="0" layoutInCell="1" allowOverlap="1" wp14:anchorId="241499C6" wp14:editId="2F0D5B1A">
            <wp:simplePos x="0" y="0"/>
            <wp:positionH relativeFrom="column">
              <wp:posOffset>1419225</wp:posOffset>
            </wp:positionH>
            <wp:positionV relativeFrom="paragraph">
              <wp:posOffset>181610</wp:posOffset>
            </wp:positionV>
            <wp:extent cx="3105150" cy="4331335"/>
            <wp:effectExtent l="0" t="0" r="0" b="0"/>
            <wp:wrapSquare wrapText="bothSides"/>
            <wp:docPr id="5" name="Picture 5" descr="https://lh4.googleusercontent.com/hO8Z0iq-KjQAa9TiEJbcEHIovGLvL390r-672Em3CVNPP5oxvTRrICIISCAhzfLOh1ckYteY4YOfDD8HuKj1kjey2do4QpATdYh3gRSN3iUp45mUGPwmildIVPxlJpuvOrX0FZJ5o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O8Z0iq-KjQAa9TiEJbcEHIovGLvL390r-672Em3CVNPP5oxvTRrICIISCAhzfLOh1ckYteY4YOfDD8HuKj1kjey2do4QpATdYh3gRSN3iUp45mUGPwmildIVPxlJpuvOrX0FZJ5ou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5150" cy="4331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0ED80C" w14:textId="27CBDA70" w:rsidR="00D00B84" w:rsidRPr="00672493" w:rsidRDefault="0046331E">
      <w:pPr>
        <w:rPr>
          <w:rFonts w:ascii="Times New Roman" w:eastAsia="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70016" behindDoc="0" locked="0" layoutInCell="1" allowOverlap="1" wp14:anchorId="25FA8F3A" wp14:editId="3EE9E6C3">
                <wp:simplePos x="0" y="0"/>
                <wp:positionH relativeFrom="column">
                  <wp:posOffset>1042670</wp:posOffset>
                </wp:positionH>
                <wp:positionV relativeFrom="paragraph">
                  <wp:posOffset>4352925</wp:posOffset>
                </wp:positionV>
                <wp:extent cx="3528695" cy="1404620"/>
                <wp:effectExtent l="0" t="0" r="0" b="762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695" cy="1404620"/>
                        </a:xfrm>
                        <a:prstGeom prst="rect">
                          <a:avLst/>
                        </a:prstGeom>
                        <a:solidFill>
                          <a:srgbClr val="FFFFFF"/>
                        </a:solidFill>
                        <a:ln w="9525">
                          <a:noFill/>
                          <a:miter lim="800000"/>
                          <a:headEnd/>
                          <a:tailEnd/>
                        </a:ln>
                      </wps:spPr>
                      <wps:txbx>
                        <w:txbxContent>
                          <w:p w14:paraId="7C761AA5" w14:textId="15117B2F" w:rsidR="00D6618C" w:rsidRPr="00E52D19" w:rsidRDefault="00D6618C" w:rsidP="00AB251D">
                            <w:pPr>
                              <w:pStyle w:val="Caption"/>
                              <w:jc w:val="center"/>
                              <w:rPr>
                                <w:rFonts w:ascii="Times New Roman" w:hAnsi="Times New Roman" w:cs="Times New Roman"/>
                                <w:i w:val="0"/>
                              </w:rPr>
                            </w:pPr>
                            <w:bookmarkStart w:id="31" w:name="_Ref398326298"/>
                            <w:bookmarkStart w:id="32" w:name="_Toc398328106"/>
                            <w:bookmarkStart w:id="33" w:name="_Toc398740305"/>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31"/>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 xml:space="preserve">Use case: Simon </w:t>
                            </w:r>
                            <w:r>
                              <w:rPr>
                                <w:rFonts w:ascii="Times New Roman" w:hAnsi="Times New Roman" w:cs="Times New Roman"/>
                                <w:i w:val="0"/>
                                <w:iCs w:val="0"/>
                                <w:color w:val="auto"/>
                                <w:sz w:val="20"/>
                                <w:szCs w:val="20"/>
                              </w:rPr>
                              <w:t xml:space="preserve">Carabiner </w:t>
                            </w:r>
                            <w:r w:rsidRPr="00E52D19">
                              <w:rPr>
                                <w:rFonts w:ascii="Times New Roman" w:hAnsi="Times New Roman" w:cs="Times New Roman"/>
                                <w:i w:val="0"/>
                                <w:iCs w:val="0"/>
                                <w:color w:val="auto"/>
                                <w:sz w:val="20"/>
                                <w:szCs w:val="20"/>
                              </w:rPr>
                              <w:t>challenge sequence diagram</w:t>
                            </w:r>
                            <w:bookmarkEnd w:id="32"/>
                            <w:bookmarkEnd w:id="33"/>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FA8F3A" id="_x0000_s1027" type="#_x0000_t202" style="position:absolute;margin-left:82.1pt;margin-top:342.75pt;width:277.85pt;height:110.6pt;z-index:251670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" stroked="f">
                <v:textbox style="mso-fit-shape-to-text:t">
                  <w:txbxContent>
                    <w:p w14:paraId="7C761AA5" w14:textId="15117B2F" w:rsidR="00D6618C" w:rsidRPr="00E52D19" w:rsidRDefault="00D6618C" w:rsidP="00AB251D">
                      <w:pPr>
                        <w:pStyle w:val="Caption"/>
                        <w:jc w:val="center"/>
                        <w:rPr>
                          <w:rFonts w:ascii="Times New Roman" w:hAnsi="Times New Roman" w:cs="Times New Roman"/>
                          <w:i w:val="0"/>
                        </w:rPr>
                      </w:pPr>
                      <w:bookmarkStart w:id="34" w:name="_Ref398326298"/>
                      <w:bookmarkStart w:id="35" w:name="_Toc398328106"/>
                      <w:bookmarkStart w:id="36" w:name="_Toc398740305"/>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2</w:t>
                      </w:r>
                      <w:r w:rsidRPr="00E52D19">
                        <w:rPr>
                          <w:rFonts w:ascii="Times New Roman" w:hAnsi="Times New Roman" w:cs="Times New Roman"/>
                          <w:b/>
                          <w:i w:val="0"/>
                          <w:iCs w:val="0"/>
                          <w:color w:val="auto"/>
                          <w:sz w:val="20"/>
                          <w:szCs w:val="20"/>
                        </w:rPr>
                        <w:fldChar w:fldCharType="end"/>
                      </w:r>
                      <w:bookmarkEnd w:id="34"/>
                      <w:r w:rsidRPr="00E52D19">
                        <w:rPr>
                          <w:rFonts w:ascii="Times New Roman" w:hAnsi="Times New Roman" w:cs="Times New Roman"/>
                          <w:i w:val="0"/>
                        </w:rPr>
                        <w:t xml:space="preserve"> </w:t>
                      </w:r>
                      <w:r w:rsidRPr="00E52D19">
                        <w:rPr>
                          <w:rFonts w:ascii="Times New Roman" w:hAnsi="Times New Roman" w:cs="Times New Roman"/>
                          <w:i w:val="0"/>
                          <w:iCs w:val="0"/>
                          <w:color w:val="auto"/>
                          <w:sz w:val="20"/>
                          <w:szCs w:val="20"/>
                        </w:rPr>
                        <w:t xml:space="preserve">Use case: Simon </w:t>
                      </w:r>
                      <w:r>
                        <w:rPr>
                          <w:rFonts w:ascii="Times New Roman" w:hAnsi="Times New Roman" w:cs="Times New Roman"/>
                          <w:i w:val="0"/>
                          <w:iCs w:val="0"/>
                          <w:color w:val="auto"/>
                          <w:sz w:val="20"/>
                          <w:szCs w:val="20"/>
                        </w:rPr>
                        <w:t xml:space="preserve">Carabiner </w:t>
                      </w:r>
                      <w:r w:rsidRPr="00E52D19">
                        <w:rPr>
                          <w:rFonts w:ascii="Times New Roman" w:hAnsi="Times New Roman" w:cs="Times New Roman"/>
                          <w:i w:val="0"/>
                          <w:iCs w:val="0"/>
                          <w:color w:val="auto"/>
                          <w:sz w:val="20"/>
                          <w:szCs w:val="20"/>
                        </w:rPr>
                        <w:t>challenge sequence diagram</w:t>
                      </w:r>
                      <w:bookmarkEnd w:id="35"/>
                      <w:bookmarkEnd w:id="36"/>
                    </w:p>
                  </w:txbxContent>
                </v:textbox>
                <w10:wrap type="square"/>
              </v:shape>
            </w:pict>
          </mc:Fallback>
        </mc:AlternateContent>
      </w:r>
      <w:r w:rsidR="00D00B84" w:rsidRPr="00672493">
        <w:rPr>
          <w:rFonts w:ascii="Times New Roman" w:eastAsia="Times New Roman" w:hAnsi="Times New Roman" w:cs="Times New Roman"/>
        </w:rPr>
        <w:br w:type="page"/>
      </w:r>
    </w:p>
    <w:p w14:paraId="0E670822" w14:textId="3AF38DAF" w:rsidR="00F104AB" w:rsidRPr="005061B2" w:rsidRDefault="00E4035E" w:rsidP="00CE4E23">
      <w:pPr>
        <w:pStyle w:val="Heading2"/>
        <w:numPr>
          <w:ilvl w:val="2"/>
          <w:numId w:val="1"/>
        </w:numPr>
        <w:rPr>
          <w:rFonts w:ascii="Times New Roman" w:hAnsi="Times New Roman" w:cs="Times New Roman"/>
          <w:b/>
          <w:color w:val="auto"/>
          <w:sz w:val="22"/>
        </w:rPr>
      </w:pPr>
      <w:bookmarkStart w:id="37" w:name="_Toc398744061"/>
      <w:r w:rsidRPr="005061B2">
        <w:rPr>
          <w:rFonts w:ascii="Times New Roman" w:hAnsi="Times New Roman" w:cs="Times New Roman"/>
          <w:b/>
          <w:color w:val="auto"/>
          <w:sz w:val="22"/>
        </w:rPr>
        <w:lastRenderedPageBreak/>
        <w:t>Use Case 3</w:t>
      </w:r>
      <w:bookmarkEnd w:id="37"/>
    </w:p>
    <w:p w14:paraId="3AEBD959" w14:textId="77777777" w:rsidR="00E52D19" w:rsidRPr="00E52D19" w:rsidRDefault="00E52D19" w:rsidP="00E52D19"/>
    <w:p w14:paraId="60BEF46E" w14:textId="5600C6BB" w:rsidR="00637373" w:rsidRPr="00672493" w:rsidRDefault="00637373"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Etch-A-Sketch Challenge Sequence Diagram as shown in </w:t>
      </w:r>
      <w:r w:rsidR="00422D9E" w:rsidRPr="00672493">
        <w:rPr>
          <w:rFonts w:ascii="Times New Roman" w:hAnsi="Times New Roman" w:cs="Times New Roman"/>
        </w:rPr>
        <w:fldChar w:fldCharType="begin"/>
      </w:r>
      <w:r w:rsidR="00422D9E" w:rsidRPr="00672493">
        <w:rPr>
          <w:rFonts w:ascii="Times New Roman" w:hAnsi="Times New Roman" w:cs="Times New Roman"/>
        </w:rPr>
        <w:instrText xml:space="preserve"> REF _Ref398326489 \h  \* MERGEFORMAT </w:instrText>
      </w:r>
      <w:r w:rsidR="00422D9E" w:rsidRPr="00672493">
        <w:rPr>
          <w:rFonts w:ascii="Times New Roman" w:hAnsi="Times New Roman" w:cs="Times New Roman"/>
        </w:rPr>
      </w:r>
      <w:r w:rsidR="00422D9E" w:rsidRPr="00672493">
        <w:rPr>
          <w:rFonts w:ascii="Times New Roman" w:hAnsi="Times New Roman" w:cs="Times New Roman"/>
        </w:rPr>
        <w:fldChar w:fldCharType="separate"/>
      </w:r>
      <w:r w:rsidR="003774AC" w:rsidRPr="003774AC">
        <w:rPr>
          <w:rFonts w:ascii="Times New Roman" w:hAnsi="Times New Roman" w:cs="Times New Roman"/>
          <w:b/>
          <w:iCs/>
        </w:rPr>
        <w:t>Fig. 3</w:t>
      </w:r>
      <w:r w:rsidR="00422D9E" w:rsidRPr="00672493">
        <w:rPr>
          <w:rFonts w:ascii="Times New Roman" w:hAnsi="Times New Roman" w:cs="Times New Roman"/>
        </w:rPr>
        <w:fldChar w:fldCharType="end"/>
      </w:r>
      <w:r w:rsidR="00422D9E" w:rsidRPr="00672493">
        <w:rPr>
          <w:rFonts w:ascii="Times New Roman" w:hAnsi="Times New Roman" w:cs="Times New Roman"/>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w:t>
      </w:r>
      <w:r w:rsidR="004D545E" w:rsidRPr="00672493">
        <w:rPr>
          <w:rFonts w:ascii="Times New Roman" w:hAnsi="Times New Roman" w:cs="Times New Roman"/>
        </w:rPr>
        <w:t>the Etch-A-Sketch</w:t>
      </w:r>
      <w:r w:rsidRPr="00672493">
        <w:rPr>
          <w:rFonts w:ascii="Times New Roman" w:hAnsi="Times New Roman" w:cs="Times New Roman"/>
        </w:rPr>
        <w:t xml:space="preserve"> challenge.</w:t>
      </w:r>
    </w:p>
    <w:p w14:paraId="0AC74261" w14:textId="34EB5FE1" w:rsidR="005E51CD" w:rsidRPr="00672493" w:rsidRDefault="00343873">
      <w:pPr>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54656" behindDoc="0" locked="0" layoutInCell="1" allowOverlap="1" wp14:anchorId="143FDB6A" wp14:editId="3082937E">
            <wp:simplePos x="0" y="0"/>
            <wp:positionH relativeFrom="column">
              <wp:posOffset>1828800</wp:posOffset>
            </wp:positionH>
            <wp:positionV relativeFrom="paragraph">
              <wp:posOffset>114935</wp:posOffset>
            </wp:positionV>
            <wp:extent cx="2289175" cy="2686050"/>
            <wp:effectExtent l="0" t="0" r="0" b="0"/>
            <wp:wrapSquare wrapText="bothSides"/>
            <wp:docPr id="10" name="Picture 10" descr="https://lh6.googleusercontent.com/TmwkHoTTZfxWMXsHuuY4OFX072AueT5uGR02cgRBgle_0nUArXnbzPiVe7pJYP4Ov4kUkGv0VN_b6kkKISY7aHp9QDGFoU1W47PP_B8IB16uKZv0oDqL5oFRZ1-0-3UuRsoj9ixoT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mwkHoTTZfxWMXsHuuY4OFX072AueT5uGR02cgRBgle_0nUArXnbzPiVe7pJYP4Ov4kUkGv0VN_b6kkKISY7aHp9QDGFoU1W47PP_B8IB16uKZv0oDqL5oFRZ1-0-3UuRsoj9ixoTr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9175" cy="2686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FC01CA" w14:textId="4E941197" w:rsidR="00E4035E" w:rsidRPr="00672493" w:rsidRDefault="00E4035E">
      <w:pPr>
        <w:rPr>
          <w:rFonts w:ascii="Times New Roman" w:hAnsi="Times New Roman" w:cs="Times New Roman"/>
        </w:rPr>
      </w:pPr>
    </w:p>
    <w:p w14:paraId="73DD7267" w14:textId="55F5BDA2"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64896" behindDoc="0" locked="0" layoutInCell="1" allowOverlap="1" wp14:anchorId="43D0A97F" wp14:editId="5DD8810D">
                <wp:simplePos x="0" y="0"/>
                <wp:positionH relativeFrom="column">
                  <wp:posOffset>1256665</wp:posOffset>
                </wp:positionH>
                <wp:positionV relativeFrom="paragraph">
                  <wp:posOffset>2535555</wp:posOffset>
                </wp:positionV>
                <wp:extent cx="3419475" cy="140462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noFill/>
                          <a:miter lim="800000"/>
                          <a:headEnd/>
                          <a:tailEnd/>
                        </a:ln>
                      </wps:spPr>
                      <wps:txbx>
                        <w:txbxContent>
                          <w:p w14:paraId="35184C73" w14:textId="5160C768" w:rsidR="00D6618C" w:rsidRPr="00E52D19" w:rsidRDefault="00D6618C" w:rsidP="00AB251D">
                            <w:pPr>
                              <w:pStyle w:val="Caption"/>
                              <w:jc w:val="center"/>
                              <w:rPr>
                                <w:rFonts w:ascii="Times New Roman" w:hAnsi="Times New Roman" w:cs="Times New Roman"/>
                                <w:i w:val="0"/>
                                <w:iCs w:val="0"/>
                                <w:color w:val="auto"/>
                                <w:sz w:val="20"/>
                                <w:szCs w:val="20"/>
                              </w:rPr>
                            </w:pPr>
                            <w:bookmarkStart w:id="38" w:name="_Ref398326489"/>
                            <w:bookmarkStart w:id="39" w:name="_Toc398328107"/>
                            <w:bookmarkStart w:id="40" w:name="_Toc398740306"/>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38"/>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39"/>
                            <w:bookmarkEnd w:id="40"/>
                            <w:r w:rsidRPr="00E52D19">
                              <w:rPr>
                                <w:rFonts w:ascii="Times New Roman" w:hAnsi="Times New Roman" w:cs="Times New Roman"/>
                                <w:i w:val="0"/>
                                <w:iCs w:val="0"/>
                                <w:color w:val="auto"/>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D0A97F" id="_x0000_s1028" type="#_x0000_t202" style="position:absolute;margin-left:98.95pt;margin-top:199.65pt;width:269.25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" stroked="f">
                <v:textbox style="mso-fit-shape-to-text:t">
                  <w:txbxContent>
                    <w:p w14:paraId="35184C73" w14:textId="5160C768" w:rsidR="00D6618C" w:rsidRPr="00E52D19" w:rsidRDefault="00D6618C" w:rsidP="00AB251D">
                      <w:pPr>
                        <w:pStyle w:val="Caption"/>
                        <w:jc w:val="center"/>
                        <w:rPr>
                          <w:rFonts w:ascii="Times New Roman" w:hAnsi="Times New Roman" w:cs="Times New Roman"/>
                          <w:i w:val="0"/>
                          <w:iCs w:val="0"/>
                          <w:color w:val="auto"/>
                          <w:sz w:val="20"/>
                          <w:szCs w:val="20"/>
                        </w:rPr>
                      </w:pPr>
                      <w:bookmarkStart w:id="41" w:name="_Ref398326489"/>
                      <w:bookmarkStart w:id="42" w:name="_Toc398328107"/>
                      <w:bookmarkStart w:id="43" w:name="_Toc398740306"/>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3</w:t>
                      </w:r>
                      <w:r w:rsidRPr="00E52D19">
                        <w:rPr>
                          <w:rFonts w:ascii="Times New Roman" w:hAnsi="Times New Roman" w:cs="Times New Roman"/>
                          <w:b/>
                          <w:i w:val="0"/>
                          <w:iCs w:val="0"/>
                          <w:color w:val="auto"/>
                          <w:sz w:val="20"/>
                          <w:szCs w:val="20"/>
                        </w:rPr>
                        <w:fldChar w:fldCharType="end"/>
                      </w:r>
                      <w:bookmarkEnd w:id="41"/>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Etch-A-Sketch challenge sequence diagram.</w:t>
                      </w:r>
                      <w:bookmarkEnd w:id="42"/>
                      <w:bookmarkEnd w:id="43"/>
                      <w:r w:rsidRPr="00E52D19">
                        <w:rPr>
                          <w:rFonts w:ascii="Times New Roman" w:hAnsi="Times New Roman" w:cs="Times New Roman"/>
                          <w:i w:val="0"/>
                          <w:iCs w:val="0"/>
                          <w:color w:val="auto"/>
                          <w:sz w:val="20"/>
                          <w:szCs w:val="20"/>
                        </w:rPr>
                        <w:t xml:space="preserve"> </w:t>
                      </w:r>
                    </w:p>
                  </w:txbxContent>
                </v:textbox>
                <w10:wrap type="square"/>
              </v:shape>
            </w:pict>
          </mc:Fallback>
        </mc:AlternateContent>
      </w:r>
      <w:r w:rsidR="00E4035E" w:rsidRPr="00672493">
        <w:rPr>
          <w:rFonts w:ascii="Times New Roman" w:hAnsi="Times New Roman" w:cs="Times New Roman"/>
        </w:rPr>
        <w:br w:type="page"/>
      </w:r>
    </w:p>
    <w:p w14:paraId="30EFFB07" w14:textId="77777777" w:rsidR="00E4035E" w:rsidRPr="00E52D19" w:rsidRDefault="00E4035E">
      <w:pPr>
        <w:rPr>
          <w:rFonts w:ascii="Times New Roman" w:hAnsi="Times New Roman" w:cs="Times New Roman"/>
        </w:rPr>
      </w:pPr>
    </w:p>
    <w:p w14:paraId="7AD01F26" w14:textId="3ABDFFE1" w:rsidR="004D545E" w:rsidRPr="00E52D19" w:rsidRDefault="00E4035E" w:rsidP="00CE4E23">
      <w:pPr>
        <w:pStyle w:val="Heading2"/>
        <w:numPr>
          <w:ilvl w:val="2"/>
          <w:numId w:val="1"/>
        </w:numPr>
        <w:rPr>
          <w:rFonts w:ascii="Times New Roman" w:hAnsi="Times New Roman" w:cs="Times New Roman"/>
          <w:b/>
          <w:color w:val="auto"/>
        </w:rPr>
      </w:pPr>
      <w:bookmarkStart w:id="44" w:name="_Toc398744062"/>
      <w:r w:rsidRPr="00E52D19">
        <w:rPr>
          <w:rFonts w:ascii="Times New Roman" w:hAnsi="Times New Roman" w:cs="Times New Roman"/>
          <w:b/>
          <w:color w:val="auto"/>
        </w:rPr>
        <w:t>Use Case 4</w:t>
      </w:r>
      <w:bookmarkEnd w:id="44"/>
    </w:p>
    <w:p w14:paraId="04FDF511" w14:textId="77777777" w:rsidR="00E52D19" w:rsidRPr="00E52D19" w:rsidRDefault="00E52D19" w:rsidP="00E52D19"/>
    <w:p w14:paraId="37943BE6" w14:textId="7A8CC800" w:rsidR="00E4035E" w:rsidRPr="00672493" w:rsidRDefault="00A41556" w:rsidP="00A41556">
      <w:pPr>
        <w:ind w:left="360"/>
        <w:rPr>
          <w:rFonts w:ascii="Times New Roman" w:hAnsi="Times New Roman" w:cs="Times New Roman"/>
        </w:rPr>
      </w:pPr>
      <w:r w:rsidRPr="00672493">
        <w:rPr>
          <w:rFonts w:ascii="Times New Roman" w:eastAsiaTheme="majorEastAsia" w:hAnsi="Times New Roman" w:cs="Times New Roman"/>
          <w:noProof/>
        </w:rPr>
        <mc:AlternateContent>
          <mc:Choice Requires="wps">
            <w:drawing>
              <wp:anchor distT="45720" distB="45720" distL="114300" distR="114300" simplePos="0" relativeHeight="251649536" behindDoc="0" locked="0" layoutInCell="1" allowOverlap="1" wp14:anchorId="00FD5588" wp14:editId="79F3CECD">
                <wp:simplePos x="0" y="0"/>
                <wp:positionH relativeFrom="column">
                  <wp:posOffset>1437640</wp:posOffset>
                </wp:positionH>
                <wp:positionV relativeFrom="paragraph">
                  <wp:posOffset>3221990</wp:posOffset>
                </wp:positionV>
                <wp:extent cx="305752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404620"/>
                        </a:xfrm>
                        <a:prstGeom prst="rect">
                          <a:avLst/>
                        </a:prstGeom>
                        <a:solidFill>
                          <a:srgbClr val="FFFFFF"/>
                        </a:solidFill>
                        <a:ln w="9525">
                          <a:noFill/>
                          <a:miter lim="800000"/>
                          <a:headEnd/>
                          <a:tailEnd/>
                        </a:ln>
                      </wps:spPr>
                      <wps:txbx>
                        <w:txbxContent>
                          <w:p w14:paraId="74369491" w14:textId="46B8C4B8" w:rsidR="00D6618C" w:rsidRPr="00E52D19" w:rsidRDefault="00D6618C" w:rsidP="00AB251D">
                            <w:pPr>
                              <w:pStyle w:val="Caption"/>
                              <w:jc w:val="center"/>
                              <w:rPr>
                                <w:rFonts w:ascii="Times New Roman" w:hAnsi="Times New Roman" w:cs="Times New Roman"/>
                                <w:i w:val="0"/>
                                <w:iCs w:val="0"/>
                                <w:color w:val="auto"/>
                                <w:sz w:val="20"/>
                                <w:szCs w:val="20"/>
                              </w:rPr>
                            </w:pPr>
                            <w:bookmarkStart w:id="45" w:name="_Ref398740457"/>
                            <w:bookmarkStart w:id="46" w:name="_Toc398328108"/>
                            <w:bookmarkStart w:id="47" w:name="_Toc39874030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bookmarkEnd w:id="45"/>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6"/>
                            <w:bookmarkEnd w:id="47"/>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D5588" id="_x0000_s1029" type="#_x0000_t202" style="position:absolute;left:0;text-align:left;margin-left:113.2pt;margin-top:253.7pt;width:240.75pt;height:110.6pt;z-index:251649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" stroked="f">
                <v:textbox style="mso-fit-shape-to-text:t">
                  <w:txbxContent>
                    <w:p w14:paraId="74369491" w14:textId="46B8C4B8" w:rsidR="00D6618C" w:rsidRPr="00E52D19" w:rsidRDefault="00D6618C" w:rsidP="00AB251D">
                      <w:pPr>
                        <w:pStyle w:val="Caption"/>
                        <w:jc w:val="center"/>
                        <w:rPr>
                          <w:rFonts w:ascii="Times New Roman" w:hAnsi="Times New Roman" w:cs="Times New Roman"/>
                          <w:i w:val="0"/>
                          <w:iCs w:val="0"/>
                          <w:color w:val="auto"/>
                          <w:sz w:val="20"/>
                          <w:szCs w:val="20"/>
                        </w:rPr>
                      </w:pPr>
                      <w:bookmarkStart w:id="48" w:name="_Ref398740457"/>
                      <w:bookmarkStart w:id="49" w:name="_Toc398328108"/>
                      <w:bookmarkStart w:id="50" w:name="_Toc398740307"/>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4</w:t>
                      </w:r>
                      <w:r w:rsidRPr="00E52D19">
                        <w:rPr>
                          <w:rFonts w:ascii="Times New Roman" w:hAnsi="Times New Roman" w:cs="Times New Roman"/>
                          <w:b/>
                          <w:i w:val="0"/>
                          <w:iCs w:val="0"/>
                          <w:color w:val="auto"/>
                          <w:sz w:val="20"/>
                          <w:szCs w:val="20"/>
                        </w:rPr>
                        <w:fldChar w:fldCharType="end"/>
                      </w:r>
                      <w:bookmarkEnd w:id="48"/>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Rubik’s</w:t>
                      </w:r>
                      <w:r>
                        <w:rPr>
                          <w:rFonts w:ascii="Times New Roman" w:hAnsi="Times New Roman" w:cs="Times New Roman"/>
                          <w:i w:val="0"/>
                          <w:iCs w:val="0"/>
                          <w:color w:val="auto"/>
                          <w:sz w:val="20"/>
                          <w:szCs w:val="20"/>
                        </w:rPr>
                        <w:t xml:space="preserve"> cube</w:t>
                      </w:r>
                      <w:r w:rsidRPr="00E52D19">
                        <w:rPr>
                          <w:rFonts w:ascii="Times New Roman" w:hAnsi="Times New Roman" w:cs="Times New Roman"/>
                          <w:i w:val="0"/>
                          <w:iCs w:val="0"/>
                          <w:color w:val="auto"/>
                          <w:sz w:val="20"/>
                          <w:szCs w:val="20"/>
                        </w:rPr>
                        <w:t xml:space="preserve"> challenge sequence diagram</w:t>
                      </w:r>
                      <w:bookmarkEnd w:id="49"/>
                      <w:bookmarkEnd w:id="50"/>
                    </w:p>
                  </w:txbxContent>
                </v:textbox>
                <w10:wrap type="square"/>
              </v:shape>
            </w:pict>
          </mc:Fallback>
        </mc:AlternateContent>
      </w:r>
      <w:r w:rsidR="0046331E" w:rsidRPr="00672493">
        <w:rPr>
          <w:rFonts w:ascii="Times New Roman" w:hAnsi="Times New Roman" w:cs="Times New Roman"/>
          <w:b/>
        </w:rPr>
        <w:t>For the Use Case:</w:t>
      </w:r>
      <w:r w:rsidR="0046331E" w:rsidRPr="00672493">
        <w:rPr>
          <w:rFonts w:ascii="Times New Roman" w:hAnsi="Times New Roman" w:cs="Times New Roman"/>
        </w:rPr>
        <w:t xml:space="preserve"> Rubik Challenge Sequence Diagram as shown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_Ref398740457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817228" w:rsidRPr="00817228">
        <w:rPr>
          <w:rFonts w:ascii="Times New Roman" w:hAnsi="Times New Roman" w:cs="Times New Roman"/>
          <w:b/>
          <w:iCs/>
          <w:sz w:val="20"/>
          <w:szCs w:val="20"/>
        </w:rPr>
        <w:t xml:space="preserve">Fig. </w:t>
      </w:r>
      <w:r w:rsidR="00817228" w:rsidRPr="00817228">
        <w:rPr>
          <w:rFonts w:ascii="Times New Roman" w:hAnsi="Times New Roman" w:cs="Times New Roman"/>
          <w:b/>
          <w:iCs/>
          <w:noProof/>
          <w:sz w:val="20"/>
          <w:szCs w:val="20"/>
        </w:rPr>
        <w:t>4</w:t>
      </w:r>
      <w:r w:rsidR="00817228" w:rsidRPr="00817228">
        <w:rPr>
          <w:rFonts w:ascii="Times New Roman" w:hAnsi="Times New Roman" w:cs="Times New Roman"/>
          <w:b/>
        </w:rPr>
        <w:fldChar w:fldCharType="end"/>
      </w:r>
      <w:r w:rsidR="00817228">
        <w:rPr>
          <w:rFonts w:ascii="Times New Roman" w:hAnsi="Times New Roman" w:cs="Times New Roman"/>
          <w:b/>
        </w:rPr>
        <w:t xml:space="preserve"> </w:t>
      </w:r>
      <w:r w:rsidR="0046331E" w:rsidRPr="00672493">
        <w:rPr>
          <w:rFonts w:ascii="Times New Roman" w:hAnsi="Times New Roman" w:cs="Times New Roman"/>
        </w:rPr>
        <w:t xml:space="preserve">below shows the steps </w:t>
      </w:r>
      <w:r w:rsidR="00801C60">
        <w:rPr>
          <w:rFonts w:ascii="Times New Roman" w:hAnsi="Times New Roman" w:cs="Times New Roman"/>
        </w:rPr>
        <w:t>Roadie</w:t>
      </w:r>
      <w:r w:rsidR="0046331E" w:rsidRPr="00672493">
        <w:rPr>
          <w:rFonts w:ascii="Times New Roman" w:hAnsi="Times New Roman" w:cs="Times New Roman"/>
        </w:rPr>
        <w:t xml:space="preserve"> shall take in order to complete the Rubik</w:t>
      </w:r>
      <w:r w:rsidR="00037D72">
        <w:rPr>
          <w:rFonts w:ascii="Times New Roman" w:hAnsi="Times New Roman" w:cs="Times New Roman"/>
        </w:rPr>
        <w:t>’s cube</w:t>
      </w:r>
      <w:r w:rsidR="0046331E" w:rsidRPr="00672493">
        <w:rPr>
          <w:rFonts w:ascii="Times New Roman" w:hAnsi="Times New Roman" w:cs="Times New Roman"/>
        </w:rPr>
        <w:t xml:space="preserve"> challenge.</w:t>
      </w:r>
      <w:r w:rsidR="0046331E" w:rsidRPr="00672493">
        <w:rPr>
          <w:rFonts w:ascii="Times New Roman" w:eastAsiaTheme="majorEastAsia" w:hAnsi="Times New Roman" w:cs="Times New Roman"/>
          <w:noProof/>
        </w:rPr>
        <w:drawing>
          <wp:anchor distT="0" distB="0" distL="114300" distR="114300" simplePos="0" relativeHeight="251639296" behindDoc="0" locked="0" layoutInCell="1" allowOverlap="1" wp14:anchorId="3F07FA9A" wp14:editId="1CC95BCC">
            <wp:simplePos x="0" y="0"/>
            <wp:positionH relativeFrom="column">
              <wp:posOffset>1895475</wp:posOffset>
            </wp:positionH>
            <wp:positionV relativeFrom="page">
              <wp:posOffset>2133600</wp:posOffset>
            </wp:positionV>
            <wp:extent cx="2142490" cy="2400300"/>
            <wp:effectExtent l="0" t="0" r="0" b="0"/>
            <wp:wrapSquare wrapText="bothSides"/>
            <wp:docPr id="3" name="Picture 3" descr="https://lh6.googleusercontent.com/CpcU0BRgLxVn485qh2kOdxDNj7dckbVSBYYQvVwN8I-Ag6PD19cQ3cCml0m4F8GjFqMhdVUcwcLs4oxKGQafwhKBFv5Sz864WgMZFtU7UfGe45kntYIbKBGWEDdzXo0I67ebgR9R4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CpcU0BRgLxVn485qh2kOdxDNj7dckbVSBYYQvVwN8I-Ag6PD19cQ3cCml0m4F8GjFqMhdVUcwcLs4oxKGQafwhKBFv5Sz864WgMZFtU7UfGe45kntYIbKBGWEDdzXo0I67ebgR9R4D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249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71851813" w14:textId="77777777" w:rsidR="004D545E" w:rsidRPr="00E52D19" w:rsidRDefault="004D545E">
      <w:pPr>
        <w:rPr>
          <w:rFonts w:ascii="Times New Roman" w:hAnsi="Times New Roman" w:cs="Times New Roman"/>
        </w:rPr>
      </w:pPr>
    </w:p>
    <w:p w14:paraId="1EA971CB" w14:textId="4E77DC93" w:rsidR="00E4035E" w:rsidRPr="00E52D19" w:rsidRDefault="00E4035E" w:rsidP="00CE4E23">
      <w:pPr>
        <w:pStyle w:val="Heading2"/>
        <w:numPr>
          <w:ilvl w:val="2"/>
          <w:numId w:val="1"/>
        </w:numPr>
        <w:rPr>
          <w:rFonts w:ascii="Times New Roman" w:hAnsi="Times New Roman" w:cs="Times New Roman"/>
          <w:b/>
          <w:color w:val="auto"/>
        </w:rPr>
      </w:pPr>
      <w:bookmarkStart w:id="51" w:name="_Toc398744063"/>
      <w:r w:rsidRPr="00E52D19">
        <w:rPr>
          <w:rFonts w:ascii="Times New Roman" w:hAnsi="Times New Roman" w:cs="Times New Roman"/>
          <w:b/>
          <w:color w:val="auto"/>
        </w:rPr>
        <w:t>Use Case 5</w:t>
      </w:r>
      <w:bookmarkEnd w:id="51"/>
    </w:p>
    <w:p w14:paraId="1DAF3677" w14:textId="77777777" w:rsidR="00E52D19" w:rsidRPr="00E52D19" w:rsidRDefault="00E52D19" w:rsidP="00E52D19"/>
    <w:p w14:paraId="22CB20B6" w14:textId="668FEB55" w:rsidR="0046331E" w:rsidRPr="00672493" w:rsidRDefault="0046331E" w:rsidP="00A41556">
      <w:pPr>
        <w:ind w:left="360"/>
        <w:rPr>
          <w:rFonts w:ascii="Times New Roman" w:hAnsi="Times New Roman" w:cs="Times New Roman"/>
        </w:rPr>
      </w:pPr>
      <w:r w:rsidRPr="00672493">
        <w:rPr>
          <w:rFonts w:ascii="Times New Roman" w:hAnsi="Times New Roman" w:cs="Times New Roman"/>
          <w:b/>
        </w:rPr>
        <w:t>For the Use Case:</w:t>
      </w:r>
      <w:r w:rsidRPr="00672493">
        <w:rPr>
          <w:rFonts w:ascii="Times New Roman" w:hAnsi="Times New Roman" w:cs="Times New Roman"/>
        </w:rPr>
        <w:t xml:space="preserve"> Card Challenge Sequence Diagram as shown in </w:t>
      </w:r>
      <w:r w:rsidR="00C04DB9">
        <w:rPr>
          <w:rFonts w:ascii="Times New Roman" w:hAnsi="Times New Roman" w:cs="Times New Roman"/>
          <w:b/>
        </w:rPr>
        <w:fldChar w:fldCharType="begin"/>
      </w:r>
      <w:r w:rsidR="00C04DB9">
        <w:rPr>
          <w:rFonts w:ascii="Times New Roman" w:hAnsi="Times New Roman" w:cs="Times New Roman"/>
        </w:rPr>
        <w:instrText xml:space="preserve"> REF _Ref398740260 \h </w:instrText>
      </w:r>
      <w:r w:rsidR="00C04DB9">
        <w:rPr>
          <w:rFonts w:ascii="Times New Roman" w:hAnsi="Times New Roman" w:cs="Times New Roman"/>
          <w:b/>
        </w:rPr>
      </w:r>
      <w:r w:rsidR="00C04DB9">
        <w:rPr>
          <w:rFonts w:ascii="Times New Roman" w:hAnsi="Times New Roman" w:cs="Times New Roman"/>
          <w:b/>
        </w:rPr>
        <w:fldChar w:fldCharType="separate"/>
      </w:r>
      <w:r w:rsidR="00C04DB9" w:rsidRPr="00E52D19">
        <w:rPr>
          <w:rFonts w:ascii="Times New Roman" w:hAnsi="Times New Roman" w:cs="Times New Roman"/>
          <w:b/>
          <w:sz w:val="20"/>
          <w:szCs w:val="20"/>
        </w:rPr>
        <w:t xml:space="preserve">Fig. </w:t>
      </w:r>
      <w:r w:rsidR="00C04DB9">
        <w:rPr>
          <w:rFonts w:ascii="Times New Roman" w:hAnsi="Times New Roman" w:cs="Times New Roman"/>
          <w:b/>
          <w:noProof/>
          <w:sz w:val="20"/>
          <w:szCs w:val="20"/>
        </w:rPr>
        <w:t>5</w:t>
      </w:r>
      <w:r w:rsidR="00C04DB9">
        <w:rPr>
          <w:rFonts w:ascii="Times New Roman" w:hAnsi="Times New Roman" w:cs="Times New Roman"/>
          <w:b/>
        </w:rPr>
        <w:fldChar w:fldCharType="end"/>
      </w:r>
      <w:r w:rsidR="00C04DB9">
        <w:rPr>
          <w:rFonts w:ascii="Times New Roman" w:hAnsi="Times New Roman" w:cs="Times New Roman"/>
          <w:b/>
        </w:rPr>
        <w:t xml:space="preserve"> </w:t>
      </w:r>
      <w:r w:rsidRPr="00672493">
        <w:rPr>
          <w:rFonts w:ascii="Times New Roman" w:hAnsi="Times New Roman" w:cs="Times New Roman"/>
        </w:rPr>
        <w:t xml:space="preserve">below shows the steps </w:t>
      </w:r>
      <w:r w:rsidR="00801C60">
        <w:rPr>
          <w:rFonts w:ascii="Times New Roman" w:hAnsi="Times New Roman" w:cs="Times New Roman"/>
        </w:rPr>
        <w:t>Roadie</w:t>
      </w:r>
      <w:r w:rsidRPr="00672493">
        <w:rPr>
          <w:rFonts w:ascii="Times New Roman" w:hAnsi="Times New Roman" w:cs="Times New Roman"/>
        </w:rPr>
        <w:t xml:space="preserve"> shall take in order to complete the </w:t>
      </w:r>
      <w:r w:rsidR="00A85B67">
        <w:rPr>
          <w:rFonts w:ascii="Times New Roman" w:hAnsi="Times New Roman" w:cs="Times New Roman"/>
        </w:rPr>
        <w:t>c</w:t>
      </w:r>
      <w:r w:rsidRPr="00672493">
        <w:rPr>
          <w:rFonts w:ascii="Times New Roman" w:hAnsi="Times New Roman" w:cs="Times New Roman"/>
        </w:rPr>
        <w:t>ard challenge.</w:t>
      </w:r>
      <w:r w:rsidRPr="00672493">
        <w:rPr>
          <w:rFonts w:ascii="Times New Roman" w:hAnsi="Times New Roman" w:cs="Times New Roman"/>
          <w:noProof/>
          <w:lang w:eastAsia="ja-JP"/>
        </w:rPr>
        <w:t xml:space="preserve"> </w:t>
      </w:r>
    </w:p>
    <w:p w14:paraId="4F476E25" w14:textId="7E6ABA88" w:rsidR="00E4035E" w:rsidRPr="00672493" w:rsidRDefault="0046331E">
      <w:pPr>
        <w:rPr>
          <w:rFonts w:ascii="Times New Roman" w:hAnsi="Times New Roman" w:cs="Times New Roman"/>
        </w:rPr>
      </w:pPr>
      <w:r w:rsidRPr="00672493">
        <w:rPr>
          <w:rFonts w:ascii="Times New Roman" w:hAnsi="Times New Roman" w:cs="Times New Roman"/>
          <w:noProof/>
        </w:rPr>
        <mc:AlternateContent>
          <mc:Choice Requires="wps">
            <w:drawing>
              <wp:anchor distT="45720" distB="45720" distL="114300" distR="114300" simplePos="0" relativeHeight="251659776" behindDoc="0" locked="0" layoutInCell="1" allowOverlap="1" wp14:anchorId="6E07656E" wp14:editId="334189AC">
                <wp:simplePos x="0" y="0"/>
                <wp:positionH relativeFrom="column">
                  <wp:posOffset>1380490</wp:posOffset>
                </wp:positionH>
                <wp:positionV relativeFrom="paragraph">
                  <wp:posOffset>3414395</wp:posOffset>
                </wp:positionV>
                <wp:extent cx="317182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1404620"/>
                        </a:xfrm>
                        <a:prstGeom prst="rect">
                          <a:avLst/>
                        </a:prstGeom>
                        <a:solidFill>
                          <a:srgbClr val="FFFFFF"/>
                        </a:solidFill>
                        <a:ln w="9525">
                          <a:noFill/>
                          <a:miter lim="800000"/>
                          <a:headEnd/>
                          <a:tailEnd/>
                        </a:ln>
                      </wps:spPr>
                      <wps:txbx>
                        <w:txbxContent>
                          <w:p w14:paraId="3A0B4B35" w14:textId="46F09202" w:rsidR="00D6618C" w:rsidRPr="00E52D19" w:rsidRDefault="00D6618C" w:rsidP="00AB251D">
                            <w:pPr>
                              <w:pStyle w:val="Caption"/>
                              <w:jc w:val="center"/>
                              <w:rPr>
                                <w:rFonts w:ascii="Times New Roman" w:hAnsi="Times New Roman" w:cs="Times New Roman"/>
                                <w:i w:val="0"/>
                                <w:iCs w:val="0"/>
                                <w:color w:val="auto"/>
                                <w:sz w:val="20"/>
                                <w:szCs w:val="20"/>
                              </w:rPr>
                            </w:pPr>
                            <w:bookmarkStart w:id="52" w:name="_Ref398740260"/>
                            <w:bookmarkStart w:id="53" w:name="_Toc398328109"/>
                            <w:bookmarkStart w:id="54" w:name="_Ref398740232"/>
                            <w:bookmarkStart w:id="55" w:name="_Toc39874030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bookmarkEnd w:id="52"/>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53"/>
                            <w:bookmarkEnd w:id="54"/>
                            <w:bookmarkEnd w:id="55"/>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7656E" id="_x0000_s1030" type="#_x0000_t202" style="position:absolute;margin-left:108.7pt;margin-top:268.85pt;width:249.75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" stroked="f">
                <v:textbox style="mso-fit-shape-to-text:t">
                  <w:txbxContent>
                    <w:p w14:paraId="3A0B4B35" w14:textId="46F09202" w:rsidR="00D6618C" w:rsidRPr="00E52D19" w:rsidRDefault="00D6618C" w:rsidP="00AB251D">
                      <w:pPr>
                        <w:pStyle w:val="Caption"/>
                        <w:jc w:val="center"/>
                        <w:rPr>
                          <w:rFonts w:ascii="Times New Roman" w:hAnsi="Times New Roman" w:cs="Times New Roman"/>
                          <w:i w:val="0"/>
                          <w:iCs w:val="0"/>
                          <w:color w:val="auto"/>
                          <w:sz w:val="20"/>
                          <w:szCs w:val="20"/>
                        </w:rPr>
                      </w:pPr>
                      <w:bookmarkStart w:id="56" w:name="_Ref398740260"/>
                      <w:bookmarkStart w:id="57" w:name="_Toc398328109"/>
                      <w:bookmarkStart w:id="58" w:name="_Ref398740232"/>
                      <w:bookmarkStart w:id="59" w:name="_Toc398740308"/>
                      <w:r w:rsidRPr="00E52D19">
                        <w:rPr>
                          <w:rFonts w:ascii="Times New Roman" w:hAnsi="Times New Roman" w:cs="Times New Roman"/>
                          <w:b/>
                          <w:i w:val="0"/>
                          <w:iCs w:val="0"/>
                          <w:color w:val="auto"/>
                          <w:sz w:val="20"/>
                          <w:szCs w:val="20"/>
                        </w:rPr>
                        <w:t xml:space="preserve">Fig. </w:t>
                      </w:r>
                      <w:r w:rsidRPr="00E52D19">
                        <w:rPr>
                          <w:rFonts w:ascii="Times New Roman" w:hAnsi="Times New Roman" w:cs="Times New Roman"/>
                          <w:b/>
                          <w:i w:val="0"/>
                          <w:iCs w:val="0"/>
                          <w:color w:val="auto"/>
                          <w:sz w:val="20"/>
                          <w:szCs w:val="20"/>
                        </w:rPr>
                        <w:fldChar w:fldCharType="begin"/>
                      </w:r>
                      <w:r w:rsidRPr="00E52D19">
                        <w:rPr>
                          <w:rFonts w:ascii="Times New Roman" w:hAnsi="Times New Roman" w:cs="Times New Roman"/>
                          <w:b/>
                          <w:i w:val="0"/>
                          <w:iCs w:val="0"/>
                          <w:color w:val="auto"/>
                          <w:sz w:val="20"/>
                          <w:szCs w:val="20"/>
                        </w:rPr>
                        <w:instrText xml:space="preserve"> SEQ Figure \* ARABIC </w:instrText>
                      </w:r>
                      <w:r w:rsidRPr="00E52D19">
                        <w:rPr>
                          <w:rFonts w:ascii="Times New Roman" w:hAnsi="Times New Roman" w:cs="Times New Roman"/>
                          <w:b/>
                          <w:i w:val="0"/>
                          <w:iCs w:val="0"/>
                          <w:color w:val="auto"/>
                          <w:sz w:val="20"/>
                          <w:szCs w:val="20"/>
                        </w:rPr>
                        <w:fldChar w:fldCharType="separate"/>
                      </w:r>
                      <w:r>
                        <w:rPr>
                          <w:rFonts w:ascii="Times New Roman" w:hAnsi="Times New Roman" w:cs="Times New Roman"/>
                          <w:b/>
                          <w:i w:val="0"/>
                          <w:iCs w:val="0"/>
                          <w:noProof/>
                          <w:color w:val="auto"/>
                          <w:sz w:val="20"/>
                          <w:szCs w:val="20"/>
                        </w:rPr>
                        <w:t>5</w:t>
                      </w:r>
                      <w:r w:rsidRPr="00E52D19">
                        <w:rPr>
                          <w:rFonts w:ascii="Times New Roman" w:hAnsi="Times New Roman" w:cs="Times New Roman"/>
                          <w:b/>
                          <w:i w:val="0"/>
                          <w:iCs w:val="0"/>
                          <w:color w:val="auto"/>
                          <w:sz w:val="20"/>
                          <w:szCs w:val="20"/>
                        </w:rPr>
                        <w:fldChar w:fldCharType="end"/>
                      </w:r>
                      <w:bookmarkEnd w:id="56"/>
                      <w:r w:rsidRPr="00E52D19">
                        <w:rPr>
                          <w:rFonts w:ascii="Times New Roman" w:hAnsi="Times New Roman" w:cs="Times New Roman"/>
                          <w:b/>
                          <w:i w:val="0"/>
                          <w:iCs w:val="0"/>
                          <w:color w:val="auto"/>
                          <w:sz w:val="20"/>
                          <w:szCs w:val="20"/>
                        </w:rPr>
                        <w:t xml:space="preserve"> </w:t>
                      </w:r>
                      <w:r w:rsidRPr="00E52D19">
                        <w:rPr>
                          <w:rFonts w:ascii="Times New Roman" w:hAnsi="Times New Roman" w:cs="Times New Roman"/>
                          <w:i w:val="0"/>
                          <w:iCs w:val="0"/>
                          <w:color w:val="auto"/>
                          <w:sz w:val="20"/>
                          <w:szCs w:val="20"/>
                        </w:rPr>
                        <w:t>Use case: Card challenge sequence diagram.</w:t>
                      </w:r>
                      <w:bookmarkEnd w:id="57"/>
                      <w:bookmarkEnd w:id="58"/>
                      <w:bookmarkEnd w:id="59"/>
                    </w:p>
                  </w:txbxContent>
                </v:textbox>
                <w10:wrap type="square"/>
              </v:shape>
            </w:pict>
          </mc:Fallback>
        </mc:AlternateContent>
      </w:r>
      <w:r w:rsidR="00E4035E" w:rsidRPr="00672493">
        <w:rPr>
          <w:rFonts w:ascii="Times New Roman" w:eastAsia="Times New Roman" w:hAnsi="Times New Roman" w:cs="Times New Roman"/>
          <w:noProof/>
        </w:rPr>
        <w:drawing>
          <wp:anchor distT="0" distB="0" distL="114300" distR="114300" simplePos="0" relativeHeight="251675136" behindDoc="0" locked="0" layoutInCell="1" allowOverlap="1" wp14:anchorId="469DD7CF" wp14:editId="70E398AD">
            <wp:simplePos x="0" y="0"/>
            <wp:positionH relativeFrom="column">
              <wp:posOffset>1676400</wp:posOffset>
            </wp:positionH>
            <wp:positionV relativeFrom="paragraph">
              <wp:posOffset>179705</wp:posOffset>
            </wp:positionV>
            <wp:extent cx="1927225" cy="3162300"/>
            <wp:effectExtent l="0" t="0" r="0" b="0"/>
            <wp:wrapSquare wrapText="bothSides"/>
            <wp:docPr id="2" name="Picture 2" descr="https://lh3.googleusercontent.com/q4bByMETOn0nHvjVS8oAa2eJwwmS5NJfh0cxj69NGIAOXm7b6UK8qTP4BywVMBjxBZTlFG7z5DOGsubMidooa8cHeFKtFTFwX4c2S8XskqLJW3jopPImV4sTQ3A8Rn1jobUNHF7az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4bByMETOn0nHvjVS8oAa2eJwwmS5NJfh0cxj69NGIAOXm7b6UK8qTP4BywVMBjxBZTlFG7z5DOGsubMidooa8cHeFKtFTFwX4c2S8XskqLJW3jopPImV4sTQ3A8Rn1jobUNHF7azI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722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35E" w:rsidRPr="00672493">
        <w:rPr>
          <w:rFonts w:ascii="Times New Roman" w:hAnsi="Times New Roman" w:cs="Times New Roman"/>
        </w:rPr>
        <w:br w:type="page"/>
      </w:r>
    </w:p>
    <w:p w14:paraId="4AB96F49" w14:textId="77777777" w:rsidR="00CE4E23" w:rsidRDefault="00CE4E23" w:rsidP="00460F08">
      <w:pPr>
        <w:pStyle w:val="Heading1"/>
        <w:numPr>
          <w:ilvl w:val="0"/>
          <w:numId w:val="1"/>
        </w:numPr>
        <w:spacing w:before="0"/>
        <w:rPr>
          <w:rFonts w:ascii="Times New Roman" w:hAnsi="Times New Roman" w:cs="Times New Roman"/>
          <w:b/>
          <w:color w:val="auto"/>
        </w:rPr>
      </w:pPr>
      <w:bookmarkStart w:id="60" w:name="_Toc398744064"/>
      <w:r w:rsidRPr="00E52D19">
        <w:rPr>
          <w:rFonts w:ascii="Times New Roman" w:hAnsi="Times New Roman" w:cs="Times New Roman"/>
          <w:b/>
          <w:color w:val="auto"/>
        </w:rPr>
        <w:lastRenderedPageBreak/>
        <w:t>Functional Requirements</w:t>
      </w:r>
      <w:bookmarkEnd w:id="60"/>
    </w:p>
    <w:p w14:paraId="53E8C01D" w14:textId="77777777" w:rsidR="001858C6" w:rsidRPr="001858C6" w:rsidRDefault="001858C6" w:rsidP="001858C6"/>
    <w:p w14:paraId="46EF3230"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1" w:name="_Toc398744065"/>
      <w:r w:rsidRPr="00E52D19">
        <w:rPr>
          <w:rFonts w:ascii="Times New Roman" w:eastAsiaTheme="majorEastAsia" w:hAnsi="Times New Roman" w:cs="Times New Roman"/>
          <w:b/>
          <w:sz w:val="26"/>
          <w:szCs w:val="26"/>
        </w:rPr>
        <w:t>Movement</w:t>
      </w:r>
      <w:bookmarkEnd w:id="61"/>
    </w:p>
    <w:p w14:paraId="61654024" w14:textId="78382EF6" w:rsidR="00CE4E23" w:rsidRDefault="00CE4E23" w:rsidP="0002336A">
      <w:pPr>
        <w:numPr>
          <w:ilvl w:val="2"/>
          <w:numId w:val="1"/>
        </w:numPr>
        <w:spacing w:before="120" w:after="120"/>
        <w:ind w:left="1526"/>
        <w:rPr>
          <w:rFonts w:ascii="Times New Roman" w:hAnsi="Times New Roman" w:cs="Times New Roman"/>
        </w:rPr>
      </w:pPr>
      <w:r w:rsidRPr="00E52D19">
        <w:rPr>
          <w:rFonts w:ascii="Times New Roman" w:hAnsi="Times New Roman" w:cs="Times New Roman"/>
        </w:rPr>
        <w:t xml:space="preserve">The system shall move in the </w:t>
      </w:r>
      <w:r w:rsidR="009526AD">
        <w:rPr>
          <w:rFonts w:ascii="Times New Roman" w:hAnsi="Times New Roman" w:cs="Times New Roman"/>
          <w:u w:val="single"/>
        </w:rPr>
        <w:t>two-dimensional playing field</w:t>
      </w:r>
      <w:r w:rsidR="009526AD">
        <w:rPr>
          <w:rFonts w:ascii="Times New Roman" w:hAnsi="Times New Roman" w:cs="Times New Roman"/>
        </w:rPr>
        <w:t xml:space="preserve"> shown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_Ref398740497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817228" w:rsidRPr="00817228">
        <w:rPr>
          <w:rFonts w:ascii="Times New Roman" w:hAnsi="Times New Roman" w:cs="Times New Roman"/>
          <w:b/>
        </w:rPr>
        <w:t xml:space="preserve">Fig. </w:t>
      </w:r>
      <w:r w:rsidR="00817228" w:rsidRPr="00817228">
        <w:rPr>
          <w:rFonts w:ascii="Times New Roman" w:hAnsi="Times New Roman" w:cs="Times New Roman"/>
          <w:b/>
          <w:noProof/>
        </w:rPr>
        <w:t>6</w:t>
      </w:r>
      <w:r w:rsidR="00817228" w:rsidRPr="00817228">
        <w:rPr>
          <w:rFonts w:ascii="Times New Roman" w:hAnsi="Times New Roman" w:cs="Times New Roman"/>
          <w:b/>
        </w:rPr>
        <w:fldChar w:fldCharType="end"/>
      </w:r>
      <w:r w:rsidR="009526AD" w:rsidRPr="00817228">
        <w:rPr>
          <w:rFonts w:ascii="Times New Roman" w:hAnsi="Times New Roman" w:cs="Times New Roman"/>
        </w:rPr>
        <w:t>.</w:t>
      </w:r>
    </w:p>
    <w:p w14:paraId="4B22BBEB" w14:textId="5D885742" w:rsidR="009A068F" w:rsidRDefault="009A068F" w:rsidP="0002336A">
      <w:pPr>
        <w:numPr>
          <w:ilvl w:val="2"/>
          <w:numId w:val="1"/>
        </w:numPr>
        <w:spacing w:after="120"/>
        <w:ind w:left="1526"/>
        <w:rPr>
          <w:rFonts w:ascii="Times New Roman" w:hAnsi="Times New Roman" w:cs="Times New Roman"/>
        </w:rPr>
      </w:pPr>
      <w:r>
        <w:rPr>
          <w:rFonts w:ascii="Times New Roman" w:hAnsi="Times New Roman" w:cs="Times New Roman"/>
        </w:rPr>
        <w:t xml:space="preserve">The system shall move from the starting area to the </w:t>
      </w:r>
      <w:r>
        <w:rPr>
          <w:rFonts w:ascii="Times New Roman" w:hAnsi="Times New Roman" w:cs="Times New Roman"/>
          <w:u w:val="single"/>
        </w:rPr>
        <w:t xml:space="preserve">Simon </w:t>
      </w:r>
      <w:r w:rsidR="007D38E3">
        <w:rPr>
          <w:rFonts w:ascii="Times New Roman" w:hAnsi="Times New Roman" w:cs="Times New Roman"/>
          <w:u w:val="single"/>
        </w:rPr>
        <w:t>Carabiner</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0E900456" w14:textId="54DDCEEC"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Simon </w:t>
      </w:r>
      <w:r w:rsidR="007D38E3">
        <w:rPr>
          <w:rFonts w:ascii="Times New Roman" w:hAnsi="Times New Roman" w:cs="Times New Roman"/>
          <w:u w:val="single"/>
        </w:rPr>
        <w:t>Carabiner</w:t>
      </w:r>
      <w:r>
        <w:rPr>
          <w:rFonts w:ascii="Times New Roman" w:hAnsi="Times New Roman" w:cs="Times New Roman"/>
        </w:rPr>
        <w:t xml:space="preserve"> to the </w:t>
      </w:r>
      <w:r>
        <w:rPr>
          <w:rFonts w:ascii="Times New Roman" w:hAnsi="Times New Roman" w:cs="Times New Roman"/>
          <w:u w:val="single"/>
        </w:rPr>
        <w:t>Pocket Etch-a-Sketch</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4603022D" w14:textId="77777777" w:rsidR="009A068F" w:rsidRPr="002725BB"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Pocket Etch-a-Sketch </w:t>
      </w:r>
      <w:r>
        <w:rPr>
          <w:rFonts w:ascii="Times New Roman" w:hAnsi="Times New Roman" w:cs="Times New Roman"/>
        </w:rPr>
        <w:t xml:space="preserve">to the </w:t>
      </w:r>
      <w:r>
        <w:rPr>
          <w:rFonts w:ascii="Times New Roman" w:hAnsi="Times New Roman" w:cs="Times New Roman"/>
          <w:u w:val="single"/>
        </w:rPr>
        <w:t>Rubik’s Cube</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7C775541" w14:textId="77777777" w:rsid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w:t>
      </w:r>
      <w:r>
        <w:rPr>
          <w:rFonts w:ascii="Times New Roman" w:hAnsi="Times New Roman" w:cs="Times New Roman"/>
          <w:u w:val="single"/>
        </w:rPr>
        <w:t xml:space="preserve">Rubik’s Cube </w:t>
      </w:r>
      <w:r>
        <w:rPr>
          <w:rFonts w:ascii="Times New Roman" w:hAnsi="Times New Roman" w:cs="Times New Roman"/>
        </w:rPr>
        <w:t xml:space="preserve">to the deck of </w:t>
      </w:r>
      <w:r>
        <w:rPr>
          <w:rFonts w:ascii="Times New Roman" w:hAnsi="Times New Roman" w:cs="Times New Roman"/>
          <w:u w:val="single"/>
        </w:rPr>
        <w:t>playing cards</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1F8EFA3D" w14:textId="79B8EC48" w:rsidR="009A068F" w:rsidRPr="009A068F" w:rsidRDefault="009A068F"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move from the deck of </w:t>
      </w:r>
      <w:r w:rsidRPr="009F33C5">
        <w:rPr>
          <w:rFonts w:ascii="Times New Roman" w:hAnsi="Times New Roman" w:cs="Times New Roman"/>
          <w:u w:val="single"/>
        </w:rPr>
        <w:t>playing</w:t>
      </w:r>
      <w:r>
        <w:rPr>
          <w:rFonts w:ascii="Times New Roman" w:hAnsi="Times New Roman" w:cs="Times New Roman"/>
          <w:u w:val="single"/>
        </w:rPr>
        <w:t xml:space="preserve"> </w:t>
      </w:r>
      <w:r w:rsidRPr="009F33C5">
        <w:rPr>
          <w:rFonts w:ascii="Times New Roman" w:hAnsi="Times New Roman" w:cs="Times New Roman"/>
          <w:u w:val="single"/>
        </w:rPr>
        <w:t>cards</w:t>
      </w:r>
      <w:r>
        <w:rPr>
          <w:rFonts w:ascii="Times New Roman" w:hAnsi="Times New Roman" w:cs="Times New Roman"/>
        </w:rPr>
        <w:t xml:space="preserve"> to the </w:t>
      </w:r>
      <w:r>
        <w:rPr>
          <w:rFonts w:ascii="Times New Roman" w:hAnsi="Times New Roman" w:cs="Times New Roman"/>
          <w:u w:val="single"/>
        </w:rPr>
        <w:t>finish line</w:t>
      </w:r>
      <w:r>
        <w:rPr>
          <w:rFonts w:ascii="Times New Roman" w:hAnsi="Times New Roman" w:cs="Times New Roman"/>
        </w:rPr>
        <w:t xml:space="preserve"> along the </w:t>
      </w:r>
      <w:r>
        <w:rPr>
          <w:rFonts w:ascii="Times New Roman" w:hAnsi="Times New Roman" w:cs="Times New Roman"/>
          <w:u w:val="single"/>
        </w:rPr>
        <w:t>Scotch Blue Painter’s tape</w:t>
      </w:r>
      <w:r>
        <w:rPr>
          <w:rFonts w:ascii="Times New Roman" w:hAnsi="Times New Roman" w:cs="Times New Roman"/>
        </w:rPr>
        <w:t>.</w:t>
      </w:r>
    </w:p>
    <w:p w14:paraId="1F7BC6C5" w14:textId="3E1061A2"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wait for red [RGB value TBD] LED </w:t>
      </w:r>
      <w:r w:rsidR="00C03FE4">
        <w:rPr>
          <w:rFonts w:ascii="Times New Roman" w:hAnsi="Times New Roman" w:cs="Times New Roman"/>
        </w:rPr>
        <w:t xml:space="preserve">in starting area </w:t>
      </w:r>
      <w:r w:rsidRPr="00E52D19">
        <w:rPr>
          <w:rFonts w:ascii="Times New Roman" w:hAnsi="Times New Roman" w:cs="Times New Roman"/>
        </w:rPr>
        <w:t xml:space="preserve">to </w:t>
      </w:r>
      <w:r w:rsidR="000D0B27" w:rsidRPr="00E52D19">
        <w:rPr>
          <w:rFonts w:ascii="Times New Roman" w:hAnsi="Times New Roman" w:cs="Times New Roman"/>
        </w:rPr>
        <w:t>turn off</w:t>
      </w:r>
      <w:r w:rsidRPr="00E52D19">
        <w:rPr>
          <w:rFonts w:ascii="Times New Roman" w:hAnsi="Times New Roman" w:cs="Times New Roman"/>
        </w:rPr>
        <w:t xml:space="preserve"> before exiting </w:t>
      </w:r>
      <w:r w:rsidR="00C03FE4">
        <w:rPr>
          <w:rFonts w:ascii="Times New Roman" w:hAnsi="Times New Roman" w:cs="Times New Roman"/>
        </w:rPr>
        <w:t xml:space="preserve">the </w:t>
      </w:r>
      <w:r w:rsidRPr="00E52D19">
        <w:rPr>
          <w:rFonts w:ascii="Times New Roman" w:hAnsi="Times New Roman" w:cs="Times New Roman"/>
        </w:rPr>
        <w:t>starting area.</w:t>
      </w:r>
    </w:p>
    <w:p w14:paraId="6A852B63" w14:textId="77777777" w:rsidR="00CE4E23" w:rsidRPr="00E52D19" w:rsidRDefault="00CE4E23" w:rsidP="00CE4E23">
      <w:pPr>
        <w:ind w:left="360"/>
        <w:rPr>
          <w:rFonts w:ascii="Times New Roman" w:hAnsi="Times New Roman" w:cs="Times New Roman"/>
          <w:b/>
        </w:rPr>
      </w:pPr>
    </w:p>
    <w:p w14:paraId="11DE5B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2" w:name="_Toc398744066"/>
      <w:r w:rsidRPr="00E52D19">
        <w:rPr>
          <w:rFonts w:ascii="Times New Roman" w:eastAsiaTheme="majorEastAsia" w:hAnsi="Times New Roman" w:cs="Times New Roman"/>
          <w:b/>
          <w:sz w:val="26"/>
          <w:szCs w:val="26"/>
        </w:rPr>
        <w:t>Navigation</w:t>
      </w:r>
      <w:bookmarkEnd w:id="62"/>
    </w:p>
    <w:p w14:paraId="190F6715" w14:textId="34341119" w:rsidR="00CE4E23" w:rsidRPr="008C018A" w:rsidRDefault="00D96D48" w:rsidP="0002336A">
      <w:pPr>
        <w:numPr>
          <w:ilvl w:val="2"/>
          <w:numId w:val="1"/>
        </w:numPr>
        <w:spacing w:before="120" w:after="120"/>
        <w:ind w:left="1526"/>
        <w:rPr>
          <w:rFonts w:ascii="Times New Roman" w:hAnsi="Times New Roman" w:cs="Times New Roman"/>
        </w:rPr>
      </w:pPr>
      <w:commentRangeStart w:id="63"/>
      <w:r>
        <w:rPr>
          <w:rFonts w:ascii="Times New Roman" w:hAnsi="Times New Roman" w:cs="Times New Roman"/>
        </w:rPr>
        <w:t>The system shall</w:t>
      </w:r>
      <w:r w:rsidR="008C018A">
        <w:rPr>
          <w:rFonts w:ascii="Times New Roman" w:hAnsi="Times New Roman" w:cs="Times New Roman"/>
        </w:rPr>
        <w:t xml:space="preserve"> </w:t>
      </w:r>
      <w:r>
        <w:rPr>
          <w:rFonts w:ascii="Times New Roman" w:hAnsi="Times New Roman" w:cs="Times New Roman"/>
        </w:rPr>
        <w:t>keep its center, relative to the direction of movement, within ±</w:t>
      </w:r>
      <w:r w:rsidR="00EB1853">
        <w:rPr>
          <w:rFonts w:ascii="Times New Roman" w:hAnsi="Times New Roman" w:cs="Times New Roman"/>
        </w:rPr>
        <w:t>[TBD]</w:t>
      </w:r>
      <w:r>
        <w:rPr>
          <w:rFonts w:ascii="Times New Roman" w:hAnsi="Times New Roman" w:cs="Times New Roman"/>
        </w:rPr>
        <w:t xml:space="preserve"> inch of the center of the </w:t>
      </w:r>
      <w:r w:rsidR="00096557">
        <w:rPr>
          <w:rFonts w:ascii="Times New Roman" w:hAnsi="Times New Roman" w:cs="Times New Roman"/>
        </w:rPr>
        <w:t>blue</w:t>
      </w:r>
      <w:r w:rsidR="008C018A">
        <w:rPr>
          <w:rFonts w:ascii="Times New Roman" w:hAnsi="Times New Roman" w:cs="Times New Roman"/>
        </w:rPr>
        <w:t xml:space="preserve"> </w:t>
      </w:r>
      <w:r w:rsidR="008C018A" w:rsidRPr="001F5FF2">
        <w:rPr>
          <w:rFonts w:ascii="Times New Roman" w:hAnsi="Times New Roman" w:cs="Times New Roman"/>
          <w:u w:val="single"/>
        </w:rPr>
        <w:t>S</w:t>
      </w:r>
      <w:r w:rsidR="00CE4E23" w:rsidRPr="001F5FF2">
        <w:rPr>
          <w:rFonts w:ascii="Times New Roman" w:hAnsi="Times New Roman" w:cs="Times New Roman"/>
          <w:u w:val="single"/>
        </w:rPr>
        <w:t xml:space="preserve">cotch </w:t>
      </w:r>
      <w:r w:rsidR="008C018A" w:rsidRPr="001F5FF2">
        <w:rPr>
          <w:rFonts w:ascii="Times New Roman" w:hAnsi="Times New Roman" w:cs="Times New Roman"/>
          <w:u w:val="single"/>
        </w:rPr>
        <w:t>B</w:t>
      </w:r>
      <w:r w:rsidR="00CE4E23" w:rsidRPr="001F5FF2">
        <w:rPr>
          <w:rFonts w:ascii="Times New Roman" w:hAnsi="Times New Roman" w:cs="Times New Roman"/>
          <w:u w:val="single"/>
        </w:rPr>
        <w:t xml:space="preserve">lue </w:t>
      </w:r>
      <w:r w:rsidR="008C018A" w:rsidRPr="001F5FF2">
        <w:rPr>
          <w:rFonts w:ascii="Times New Roman" w:hAnsi="Times New Roman" w:cs="Times New Roman"/>
          <w:u w:val="single"/>
        </w:rPr>
        <w:t>P</w:t>
      </w:r>
      <w:r w:rsidR="00CE4E23" w:rsidRPr="001F5FF2">
        <w:rPr>
          <w:rFonts w:ascii="Times New Roman" w:hAnsi="Times New Roman" w:cs="Times New Roman"/>
          <w:u w:val="single"/>
        </w:rPr>
        <w:t>ainter</w:t>
      </w:r>
      <w:r w:rsidR="008C018A" w:rsidRPr="001F5FF2">
        <w:rPr>
          <w:rFonts w:ascii="Times New Roman" w:hAnsi="Times New Roman" w:cs="Times New Roman"/>
          <w:u w:val="single"/>
        </w:rPr>
        <w:t>’</w:t>
      </w:r>
      <w:r w:rsidR="00CE4E23" w:rsidRPr="001F5FF2">
        <w:rPr>
          <w:rFonts w:ascii="Times New Roman" w:hAnsi="Times New Roman" w:cs="Times New Roman"/>
          <w:u w:val="single"/>
        </w:rPr>
        <w:t>s tape</w:t>
      </w:r>
      <w:r>
        <w:rPr>
          <w:rFonts w:ascii="Times New Roman" w:hAnsi="Times New Roman" w:cs="Times New Roman"/>
        </w:rPr>
        <w:t>.</w:t>
      </w:r>
      <w:commentRangeEnd w:id="63"/>
      <w:r w:rsidR="00F970CB">
        <w:rPr>
          <w:rStyle w:val="CommentReference"/>
        </w:rPr>
        <w:commentReference w:id="63"/>
      </w:r>
    </w:p>
    <w:p w14:paraId="31F75148" w14:textId="4695C263"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w:t>
      </w:r>
      <w:r w:rsidR="00B117F2">
        <w:rPr>
          <w:rFonts w:ascii="Times New Roman" w:hAnsi="Times New Roman" w:cs="Times New Roman"/>
        </w:rPr>
        <w:t xml:space="preserve">identify the </w:t>
      </w:r>
      <w:r w:rsidR="00B117F2" w:rsidRPr="001F5FF2">
        <w:rPr>
          <w:rFonts w:ascii="Times New Roman" w:hAnsi="Times New Roman" w:cs="Times New Roman"/>
          <w:u w:val="single"/>
        </w:rPr>
        <w:t>challenge zone</w:t>
      </w:r>
      <w:r w:rsidR="00DC5C5D" w:rsidRPr="00E52D19">
        <w:rPr>
          <w:rFonts w:ascii="Times New Roman" w:hAnsi="Times New Roman" w:cs="Times New Roman"/>
        </w:rPr>
        <w:t xml:space="preserve"> </w:t>
      </w:r>
      <w:r w:rsidR="00B357DC">
        <w:rPr>
          <w:rFonts w:ascii="Times New Roman" w:hAnsi="Times New Roman" w:cs="Times New Roman"/>
        </w:rPr>
        <w:t>and</w:t>
      </w:r>
      <w:r w:rsidR="00BE45F9">
        <w:rPr>
          <w:rFonts w:ascii="Times New Roman" w:hAnsi="Times New Roman" w:cs="Times New Roman"/>
        </w:rPr>
        <w:t xml:space="preserve"> stop movement upon arrival.</w:t>
      </w:r>
    </w:p>
    <w:p w14:paraId="1DD43759" w14:textId="77777777" w:rsidR="00DC5C5D" w:rsidRPr="00E52D19" w:rsidRDefault="00DC5C5D" w:rsidP="00CE4E23">
      <w:pPr>
        <w:rPr>
          <w:rFonts w:ascii="Times New Roman" w:hAnsi="Times New Roman" w:cs="Times New Roman"/>
        </w:rPr>
      </w:pPr>
    </w:p>
    <w:p w14:paraId="77F5F3EC" w14:textId="77777777" w:rsidR="00CE4E23"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4" w:name="_Toc398744067"/>
      <w:r w:rsidRPr="00E52D19">
        <w:rPr>
          <w:rFonts w:ascii="Times New Roman" w:eastAsiaTheme="majorEastAsia" w:hAnsi="Times New Roman" w:cs="Times New Roman"/>
          <w:b/>
          <w:sz w:val="26"/>
          <w:szCs w:val="26"/>
        </w:rPr>
        <w:t>Challenge Completion</w:t>
      </w:r>
      <w:bookmarkEnd w:id="64"/>
    </w:p>
    <w:p w14:paraId="6E48893A" w14:textId="00E3F513" w:rsidR="00A518A7" w:rsidRDefault="00B5025D" w:rsidP="00A518A7">
      <w:pPr>
        <w:numPr>
          <w:ilvl w:val="2"/>
          <w:numId w:val="1"/>
        </w:numPr>
        <w:spacing w:before="120" w:after="120"/>
        <w:ind w:left="1526"/>
        <w:rPr>
          <w:rFonts w:ascii="Times New Roman" w:hAnsi="Times New Roman" w:cs="Times New Roman"/>
        </w:rPr>
      </w:pPr>
      <w:r w:rsidRPr="00B5025D">
        <w:rPr>
          <w:rFonts w:ascii="Times New Roman" w:hAnsi="Times New Roman" w:cs="Times New Roman"/>
        </w:rPr>
        <w:t xml:space="preserve">The system shall correctly identify the </w:t>
      </w:r>
      <w:r w:rsidR="00A518A7">
        <w:rPr>
          <w:rFonts w:ascii="Times New Roman" w:hAnsi="Times New Roman" w:cs="Times New Roman"/>
        </w:rPr>
        <w:t>challenge upon arrival.</w:t>
      </w:r>
    </w:p>
    <w:p w14:paraId="6D340D02" w14:textId="0100A123"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 xml:space="preserve">Simon </w:t>
      </w:r>
      <w:r w:rsidR="007D38E3">
        <w:rPr>
          <w:rFonts w:ascii="Times New Roman" w:hAnsi="Times New Roman" w:cs="Times New Roman"/>
          <w:u w:val="single"/>
        </w:rPr>
        <w:t>carabiner</w:t>
      </w:r>
      <w:r w:rsidR="00BF420B">
        <w:rPr>
          <w:rFonts w:ascii="Times New Roman" w:hAnsi="Times New Roman" w:cs="Times New Roman"/>
        </w:rPr>
        <w:t xml:space="preserve"> 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_Ref398740538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817228" w:rsidRPr="00817228">
        <w:rPr>
          <w:rFonts w:ascii="Times New Roman" w:hAnsi="Times New Roman" w:cs="Times New Roman"/>
          <w:b/>
        </w:rPr>
        <w:t>Fig. 7</w:t>
      </w:r>
      <w:r w:rsidR="00817228" w:rsidRPr="00817228">
        <w:rPr>
          <w:rFonts w:ascii="Times New Roman" w:hAnsi="Times New Roman" w:cs="Times New Roman"/>
          <w:b/>
        </w:rPr>
        <w:fldChar w:fldCharType="end"/>
      </w:r>
      <w:r w:rsidR="00BF420B">
        <w:rPr>
          <w:rFonts w:ascii="Times New Roman" w:hAnsi="Times New Roman" w:cs="Times New Roman"/>
        </w:rPr>
        <w:t>.</w:t>
      </w:r>
    </w:p>
    <w:p w14:paraId="443D8A62" w14:textId="660C34DD"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Rubik’s cube</w:t>
      </w:r>
      <w:r w:rsidR="00BF420B">
        <w:rPr>
          <w:rFonts w:ascii="Times New Roman" w:hAnsi="Times New Roman" w:cs="Times New Roman"/>
        </w:rPr>
        <w:t xml:space="preserve"> 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_Ref398740559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817228" w:rsidRPr="00817228">
        <w:rPr>
          <w:rFonts w:ascii="Times New Roman" w:hAnsi="Times New Roman" w:cs="Times New Roman"/>
          <w:b/>
        </w:rPr>
        <w:t>Fig. 8</w:t>
      </w:r>
      <w:r w:rsidR="00817228" w:rsidRPr="00817228">
        <w:rPr>
          <w:rFonts w:ascii="Times New Roman" w:hAnsi="Times New Roman" w:cs="Times New Roman"/>
          <w:b/>
        </w:rPr>
        <w:fldChar w:fldCharType="end"/>
      </w:r>
      <w:r w:rsidR="00BF420B">
        <w:rPr>
          <w:rFonts w:ascii="Times New Roman" w:hAnsi="Times New Roman" w:cs="Times New Roman"/>
          <w:b/>
        </w:rPr>
        <w:t>.</w:t>
      </w:r>
    </w:p>
    <w:p w14:paraId="1FBA9A0A" w14:textId="1D841B93" w:rsid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pocket Etch-A-Sketch</w:t>
      </w:r>
      <w:r w:rsidR="00BF420B">
        <w:rPr>
          <w:rFonts w:ascii="Times New Roman" w:hAnsi="Times New Roman" w:cs="Times New Roman"/>
          <w:u w:val="single"/>
        </w:rPr>
        <w:t xml:space="preserve"> </w:t>
      </w:r>
      <w:r w:rsidR="00BF420B">
        <w:rPr>
          <w:rFonts w:ascii="Times New Roman" w:hAnsi="Times New Roman" w:cs="Times New Roman"/>
        </w:rPr>
        <w:t xml:space="preserve">depicted in </w:t>
      </w:r>
      <w:r w:rsidR="00817228" w:rsidRPr="00817228">
        <w:rPr>
          <w:rFonts w:ascii="Times New Roman" w:hAnsi="Times New Roman" w:cs="Times New Roman"/>
          <w:b/>
        </w:rPr>
        <w:fldChar w:fldCharType="begin"/>
      </w:r>
      <w:r w:rsidR="00817228" w:rsidRPr="00817228">
        <w:rPr>
          <w:rFonts w:ascii="Times New Roman" w:hAnsi="Times New Roman" w:cs="Times New Roman"/>
        </w:rPr>
        <w:instrText xml:space="preserve"> REF _Ref398740583 \h </w:instrText>
      </w:r>
      <w:r w:rsidR="00817228" w:rsidRPr="00817228">
        <w:rPr>
          <w:rFonts w:ascii="Times New Roman" w:hAnsi="Times New Roman" w:cs="Times New Roman"/>
          <w:b/>
        </w:rPr>
        <w:instrText xml:space="preserve"> \* MERGEFORMAT </w:instrText>
      </w:r>
      <w:r w:rsidR="00817228" w:rsidRPr="00817228">
        <w:rPr>
          <w:rFonts w:ascii="Times New Roman" w:hAnsi="Times New Roman" w:cs="Times New Roman"/>
          <w:b/>
        </w:rPr>
      </w:r>
      <w:r w:rsidR="00817228" w:rsidRPr="00817228">
        <w:rPr>
          <w:rFonts w:ascii="Times New Roman" w:hAnsi="Times New Roman" w:cs="Times New Roman"/>
          <w:b/>
        </w:rPr>
        <w:fldChar w:fldCharType="separate"/>
      </w:r>
      <w:r w:rsidR="00817228" w:rsidRPr="00817228">
        <w:rPr>
          <w:rFonts w:ascii="Times New Roman" w:hAnsi="Times New Roman" w:cs="Times New Roman"/>
          <w:b/>
        </w:rPr>
        <w:t>Fig. 9</w:t>
      </w:r>
      <w:r w:rsidR="00817228" w:rsidRPr="00817228">
        <w:rPr>
          <w:rFonts w:ascii="Times New Roman" w:hAnsi="Times New Roman" w:cs="Times New Roman"/>
          <w:b/>
        </w:rPr>
        <w:fldChar w:fldCharType="end"/>
      </w:r>
      <w:r w:rsidR="00BF420B">
        <w:rPr>
          <w:rFonts w:ascii="Times New Roman" w:hAnsi="Times New Roman" w:cs="Times New Roman"/>
        </w:rPr>
        <w:t>.</w:t>
      </w:r>
    </w:p>
    <w:p w14:paraId="1DDDF666" w14:textId="705ABD27" w:rsidR="00A518A7" w:rsidRPr="00A518A7" w:rsidRDefault="00A518A7" w:rsidP="00A518A7">
      <w:pPr>
        <w:numPr>
          <w:ilvl w:val="3"/>
          <w:numId w:val="1"/>
        </w:numPr>
        <w:spacing w:before="120" w:after="120"/>
        <w:ind w:left="2250"/>
        <w:rPr>
          <w:rFonts w:ascii="Times New Roman" w:hAnsi="Times New Roman" w:cs="Times New Roman"/>
        </w:rPr>
      </w:pPr>
      <w:r>
        <w:rPr>
          <w:rFonts w:ascii="Times New Roman" w:hAnsi="Times New Roman" w:cs="Times New Roman"/>
        </w:rPr>
        <w:t xml:space="preserve">The system correctly identifies the </w:t>
      </w:r>
      <w:r w:rsidRPr="00E35839">
        <w:rPr>
          <w:rFonts w:ascii="Times New Roman" w:hAnsi="Times New Roman" w:cs="Times New Roman"/>
          <w:u w:val="single"/>
        </w:rPr>
        <w:t>playing cards</w:t>
      </w:r>
      <w:r w:rsidR="00BF420B">
        <w:rPr>
          <w:rFonts w:ascii="Times New Roman" w:hAnsi="Times New Roman" w:cs="Times New Roman"/>
        </w:rPr>
        <w:t xml:space="preserve"> depicted in </w:t>
      </w:r>
      <w:r w:rsidR="00BF420B">
        <w:rPr>
          <w:rFonts w:ascii="Times New Roman" w:hAnsi="Times New Roman" w:cs="Times New Roman"/>
          <w:b/>
        </w:rPr>
        <w:t xml:space="preserve">Fig. </w:t>
      </w:r>
      <w:r w:rsidR="00BF420B">
        <w:rPr>
          <w:rFonts w:ascii="Times New Roman" w:hAnsi="Times New Roman" w:cs="Times New Roman"/>
        </w:rPr>
        <w:t>[TBD].</w:t>
      </w:r>
    </w:p>
    <w:p w14:paraId="0EF82CC9" w14:textId="68298021" w:rsidR="00B5025D" w:rsidRPr="00B5025D" w:rsidRDefault="00B5025D" w:rsidP="0002336A">
      <w:pPr>
        <w:numPr>
          <w:ilvl w:val="2"/>
          <w:numId w:val="1"/>
        </w:numPr>
        <w:spacing w:after="120"/>
        <w:ind w:left="1530"/>
        <w:rPr>
          <w:rFonts w:ascii="Times New Roman" w:hAnsi="Times New Roman" w:cs="Times New Roman"/>
        </w:rPr>
      </w:pPr>
      <w:r>
        <w:rPr>
          <w:rFonts w:ascii="Times New Roman" w:hAnsi="Times New Roman" w:cs="Times New Roman"/>
        </w:rPr>
        <w:t xml:space="preserve">The system shall </w:t>
      </w:r>
      <w:r w:rsidR="00AA1E98">
        <w:rPr>
          <w:rFonts w:ascii="Times New Roman" w:hAnsi="Times New Roman" w:cs="Times New Roman"/>
          <w:u w:val="single"/>
        </w:rPr>
        <w:t>align</w:t>
      </w:r>
      <w:r>
        <w:rPr>
          <w:rFonts w:ascii="Times New Roman" w:hAnsi="Times New Roman" w:cs="Times New Roman"/>
        </w:rPr>
        <w:t xml:space="preserve"> with the challenge before attempting to complete the challenge.</w:t>
      </w:r>
    </w:p>
    <w:p w14:paraId="319B8A7D" w14:textId="51D413CB"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play the </w:t>
      </w:r>
      <w:r w:rsidRPr="00E35839">
        <w:rPr>
          <w:rFonts w:ascii="Times New Roman" w:hAnsi="Times New Roman" w:cs="Times New Roman"/>
          <w:u w:val="single"/>
        </w:rPr>
        <w:t xml:space="preserve">Simon </w:t>
      </w:r>
      <w:r w:rsidR="007D38E3">
        <w:rPr>
          <w:rFonts w:ascii="Times New Roman" w:hAnsi="Times New Roman" w:cs="Times New Roman"/>
          <w:u w:val="single"/>
        </w:rPr>
        <w:t>carabiner</w:t>
      </w:r>
      <w:r w:rsidR="00BF420B">
        <w:rPr>
          <w:rFonts w:ascii="Times New Roman" w:hAnsi="Times New Roman" w:cs="Times New Roman"/>
          <w:u w:val="single"/>
        </w:rPr>
        <w:t>.</w:t>
      </w:r>
    </w:p>
    <w:p w14:paraId="371CAAA9" w14:textId="65AD2C29"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play </w:t>
      </w:r>
      <w:r w:rsidR="003D532A">
        <w:rPr>
          <w:rFonts w:ascii="Times New Roman" w:hAnsi="Times New Roman" w:cs="Times New Roman"/>
        </w:rPr>
        <w:t xml:space="preserve">the </w:t>
      </w:r>
      <w:r w:rsidRPr="003D532A">
        <w:rPr>
          <w:rFonts w:ascii="Times New Roman" w:hAnsi="Times New Roman" w:cs="Times New Roman"/>
          <w:u w:val="single"/>
        </w:rPr>
        <w:t>Simon</w:t>
      </w:r>
      <w:r w:rsidR="003D532A" w:rsidRPr="003D532A">
        <w:rPr>
          <w:rFonts w:ascii="Times New Roman" w:hAnsi="Times New Roman" w:cs="Times New Roman"/>
          <w:u w:val="single"/>
        </w:rPr>
        <w:t xml:space="preserve"> </w:t>
      </w:r>
      <w:r w:rsidR="007D38E3">
        <w:rPr>
          <w:rFonts w:ascii="Times New Roman" w:hAnsi="Times New Roman" w:cs="Times New Roman"/>
          <w:u w:val="single"/>
        </w:rPr>
        <w:t>carabiner</w:t>
      </w:r>
      <w:r w:rsidRPr="00E52D19">
        <w:rPr>
          <w:rFonts w:ascii="Times New Roman" w:hAnsi="Times New Roman" w:cs="Times New Roman"/>
        </w:rPr>
        <w:t xml:space="preserve"> for 15 seconds.</w:t>
      </w:r>
    </w:p>
    <w:p w14:paraId="61CBF9A6" w14:textId="4ABD105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initiate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 xml:space="preserve"> by pressing the start button. </w:t>
      </w:r>
    </w:p>
    <w:p w14:paraId="6935307D" w14:textId="7F422508"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blue [exact RGB values TBD] when illuminated on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w:t>
      </w:r>
    </w:p>
    <w:p w14:paraId="38922DC9" w14:textId="62FDBB18"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red [exact RGB values TBD] when illuminated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 xml:space="preserve">. </w:t>
      </w:r>
    </w:p>
    <w:p w14:paraId="5AF353F5" w14:textId="748A82E2"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correctly sense color yellow [exact RGB values TBD] when illuminated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w:t>
      </w:r>
    </w:p>
    <w:p w14:paraId="43E8B2F9" w14:textId="2C7565A0"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lastRenderedPageBreak/>
        <w:t xml:space="preserve">The system shall correctly sense color green [exact RGB values TBD] when illuminated </w:t>
      </w:r>
      <w:r w:rsidR="007A517F">
        <w:rPr>
          <w:rFonts w:ascii="Times New Roman" w:hAnsi="Times New Roman" w:cs="Times New Roman"/>
        </w:rPr>
        <w:t xml:space="preserve">on the </w:t>
      </w:r>
      <w:r w:rsidRPr="003D532A">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w:t>
      </w:r>
    </w:p>
    <w:p w14:paraId="5126D38C" w14:textId="320A2A4F"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00B5025D">
        <w:rPr>
          <w:rFonts w:ascii="Times New Roman" w:hAnsi="Times New Roman" w:cs="Times New Roman"/>
        </w:rPr>
        <w:t xml:space="preserve"> </w:t>
      </w:r>
      <w:r w:rsidR="00145FE9">
        <w:rPr>
          <w:rFonts w:ascii="Times New Roman" w:hAnsi="Times New Roman" w:cs="Times New Roman"/>
        </w:rPr>
        <w:t xml:space="preserve">the </w:t>
      </w:r>
      <w:r w:rsidRPr="00493C43">
        <w:rPr>
          <w:rFonts w:ascii="Times New Roman" w:hAnsi="Times New Roman" w:cs="Times New Roman"/>
          <w:u w:val="single"/>
        </w:rPr>
        <w:t xml:space="preserve">Simon </w:t>
      </w:r>
      <w:r w:rsidR="007D38E3">
        <w:rPr>
          <w:rFonts w:ascii="Times New Roman" w:hAnsi="Times New Roman" w:cs="Times New Roman"/>
          <w:u w:val="single"/>
        </w:rPr>
        <w:t>carabiner</w:t>
      </w:r>
      <w:r w:rsidRPr="00E52D19">
        <w:rPr>
          <w:rFonts w:ascii="Times New Roman" w:hAnsi="Times New Roman" w:cs="Times New Roman"/>
        </w:rPr>
        <w:t xml:space="preserve"> during play.</w:t>
      </w:r>
    </w:p>
    <w:p w14:paraId="598E7A93" w14:textId="7D948B8B"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w:t>
      </w:r>
      <w:r w:rsidR="008C018A">
        <w:rPr>
          <w:rFonts w:ascii="Times New Roman" w:hAnsi="Times New Roman" w:cs="Times New Roman"/>
        </w:rPr>
        <w:t>shall</w:t>
      </w:r>
      <w:r w:rsidRPr="00E52D19">
        <w:rPr>
          <w:rFonts w:ascii="Times New Roman" w:hAnsi="Times New Roman" w:cs="Times New Roman"/>
        </w:rPr>
        <w:t xml:space="preserve"> respond to </w:t>
      </w:r>
      <w:r w:rsidR="00F44C25">
        <w:rPr>
          <w:rFonts w:ascii="Times New Roman" w:hAnsi="Times New Roman" w:cs="Times New Roman"/>
        </w:rPr>
        <w:t xml:space="preserve">the last color in the </w:t>
      </w:r>
      <w:r w:rsidRPr="00E52D19">
        <w:rPr>
          <w:rFonts w:ascii="Times New Roman" w:hAnsi="Times New Roman" w:cs="Times New Roman"/>
        </w:rPr>
        <w:t xml:space="preserve">Simon </w:t>
      </w:r>
      <w:r w:rsidR="003D532A">
        <w:rPr>
          <w:rFonts w:ascii="Times New Roman" w:hAnsi="Times New Roman" w:cs="Times New Roman"/>
        </w:rPr>
        <w:t xml:space="preserve">sequence </w:t>
      </w:r>
      <w:r w:rsidRPr="00E52D19">
        <w:rPr>
          <w:rFonts w:ascii="Times New Roman" w:hAnsi="Times New Roman" w:cs="Times New Roman"/>
        </w:rPr>
        <w:t>within [TBD] amount of time.</w:t>
      </w:r>
    </w:p>
    <w:p w14:paraId="2B739F0F" w14:textId="45A00105"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twist one row of a </w:t>
      </w:r>
      <w:r w:rsidRPr="00493C43">
        <w:rPr>
          <w:rFonts w:ascii="Times New Roman" w:hAnsi="Times New Roman" w:cs="Times New Roman"/>
          <w:u w:val="single"/>
        </w:rPr>
        <w:t>Rubik’s cube</w:t>
      </w:r>
      <w:r w:rsidRPr="00E52D19">
        <w:rPr>
          <w:rFonts w:ascii="Times New Roman" w:hAnsi="Times New Roman" w:cs="Times New Roman"/>
        </w:rPr>
        <w:t xml:space="preserve"> </w:t>
      </w:r>
      <w:r w:rsidR="00600278">
        <w:rPr>
          <w:rFonts w:ascii="Times New Roman" w:hAnsi="Times New Roman" w:cs="Times New Roman"/>
        </w:rPr>
        <w:t>180 degrees.</w:t>
      </w:r>
    </w:p>
    <w:p w14:paraId="0DA9CB0F"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w:t>
      </w:r>
      <w:r w:rsidRPr="003D532A">
        <w:rPr>
          <w:rFonts w:ascii="Times New Roman" w:hAnsi="Times New Roman" w:cs="Times New Roman"/>
          <w:u w:val="single"/>
        </w:rPr>
        <w:t>Rubik’s cube</w:t>
      </w:r>
      <w:r w:rsidRPr="00E52D19">
        <w:rPr>
          <w:rFonts w:ascii="Times New Roman" w:hAnsi="Times New Roman" w:cs="Times New Roman"/>
        </w:rPr>
        <w:t xml:space="preserve"> during play.</w:t>
      </w:r>
    </w:p>
    <w:p w14:paraId="72C623A0" w14:textId="042DF7EE" w:rsidR="00600278" w:rsidRPr="00600278" w:rsidRDefault="00CE4E23" w:rsidP="003D532A">
      <w:pPr>
        <w:numPr>
          <w:ilvl w:val="2"/>
          <w:numId w:val="1"/>
        </w:numPr>
        <w:spacing w:after="120"/>
        <w:ind w:left="1530"/>
        <w:rPr>
          <w:rFonts w:ascii="Times New Roman" w:hAnsi="Times New Roman" w:cs="Times New Roman"/>
        </w:rPr>
      </w:pPr>
      <w:r w:rsidRPr="00600278">
        <w:rPr>
          <w:rFonts w:ascii="Times New Roman" w:hAnsi="Times New Roman" w:cs="Times New Roman"/>
        </w:rPr>
        <w:t>The</w:t>
      </w:r>
      <w:r w:rsidR="00B5025D" w:rsidRPr="00600278">
        <w:rPr>
          <w:rFonts w:ascii="Times New Roman" w:hAnsi="Times New Roman" w:cs="Times New Roman"/>
        </w:rPr>
        <w:t xml:space="preserve"> system shall draw</w:t>
      </w:r>
      <w:r w:rsidR="003D532A">
        <w:rPr>
          <w:rFonts w:ascii="Times New Roman" w:hAnsi="Times New Roman" w:cs="Times New Roman"/>
        </w:rPr>
        <w:t xml:space="preserve"> “IEEE” on the</w:t>
      </w:r>
      <w:r w:rsidRPr="00600278">
        <w:rPr>
          <w:rFonts w:ascii="Times New Roman" w:hAnsi="Times New Roman" w:cs="Times New Roman"/>
        </w:rPr>
        <w:t xml:space="preserve"> </w:t>
      </w:r>
      <w:r w:rsidR="003D532A">
        <w:rPr>
          <w:rFonts w:ascii="Times New Roman" w:hAnsi="Times New Roman" w:cs="Times New Roman"/>
          <w:u w:val="single"/>
        </w:rPr>
        <w:t>p</w:t>
      </w:r>
      <w:r w:rsidRPr="00600278">
        <w:rPr>
          <w:rFonts w:ascii="Times New Roman" w:hAnsi="Times New Roman" w:cs="Times New Roman"/>
          <w:u w:val="single"/>
        </w:rPr>
        <w:t>ocket Etch-A-Sketch</w:t>
      </w:r>
      <w:r w:rsidR="003D532A">
        <w:rPr>
          <w:rFonts w:ascii="Times New Roman" w:hAnsi="Times New Roman" w:cs="Times New Roman"/>
        </w:rPr>
        <w:t>.</w:t>
      </w:r>
    </w:p>
    <w:p w14:paraId="31C80220" w14:textId="3651A471" w:rsidR="00CE4E23" w:rsidRPr="00600278" w:rsidRDefault="00B5025D" w:rsidP="0002336A">
      <w:pPr>
        <w:numPr>
          <w:ilvl w:val="3"/>
          <w:numId w:val="1"/>
        </w:numPr>
        <w:spacing w:after="120"/>
        <w:ind w:left="2250"/>
        <w:rPr>
          <w:rFonts w:ascii="Times New Roman" w:hAnsi="Times New Roman" w:cs="Times New Roman"/>
        </w:rPr>
      </w:pPr>
      <w:r w:rsidRPr="00600278">
        <w:rPr>
          <w:rFonts w:ascii="Times New Roman" w:hAnsi="Times New Roman" w:cs="Times New Roman"/>
        </w:rPr>
        <w:t>The system shall use [Font and Size TBD] for drawing “IEEE”.</w:t>
      </w:r>
    </w:p>
    <w:p w14:paraId="61064A68" w14:textId="61AF547E"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 xml:space="preserve">The system shall not </w:t>
      </w:r>
      <w:r w:rsidRPr="00E52D19">
        <w:rPr>
          <w:rFonts w:ascii="Times New Roman" w:hAnsi="Times New Roman" w:cs="Times New Roman"/>
          <w:u w:val="single"/>
        </w:rPr>
        <w:t>obstruct</w:t>
      </w:r>
      <w:r w:rsidRPr="00E52D19">
        <w:rPr>
          <w:rFonts w:ascii="Times New Roman" w:hAnsi="Times New Roman" w:cs="Times New Roman"/>
        </w:rPr>
        <w:t xml:space="preserve"> the </w:t>
      </w:r>
      <w:r w:rsidR="00BF420B" w:rsidRPr="00BF420B">
        <w:rPr>
          <w:rFonts w:ascii="Times New Roman" w:hAnsi="Times New Roman" w:cs="Times New Roman"/>
          <w:u w:val="single"/>
        </w:rPr>
        <w:t xml:space="preserve">pocket </w:t>
      </w:r>
      <w:r w:rsidRPr="00BF420B">
        <w:rPr>
          <w:rFonts w:ascii="Times New Roman" w:hAnsi="Times New Roman" w:cs="Times New Roman"/>
          <w:u w:val="single"/>
        </w:rPr>
        <w:t>Etch-A-Sketch</w:t>
      </w:r>
      <w:r w:rsidRPr="00E52D19">
        <w:rPr>
          <w:rFonts w:ascii="Times New Roman" w:hAnsi="Times New Roman" w:cs="Times New Roman"/>
        </w:rPr>
        <w:t xml:space="preserve"> during play.</w:t>
      </w:r>
    </w:p>
    <w:p w14:paraId="49616E3E" w14:textId="77777777" w:rsidR="00CE4E23" w:rsidRPr="00E52D19" w:rsidRDefault="00CE4E23" w:rsidP="0002336A">
      <w:pPr>
        <w:numPr>
          <w:ilvl w:val="2"/>
          <w:numId w:val="1"/>
        </w:numPr>
        <w:spacing w:after="120"/>
        <w:ind w:left="1530"/>
        <w:rPr>
          <w:rFonts w:ascii="Times New Roman" w:hAnsi="Times New Roman" w:cs="Times New Roman"/>
        </w:rPr>
      </w:pPr>
      <w:r w:rsidRPr="00E52D19">
        <w:rPr>
          <w:rFonts w:ascii="Times New Roman" w:hAnsi="Times New Roman" w:cs="Times New Roman"/>
        </w:rPr>
        <w:t xml:space="preserve">The system shall collect a single </w:t>
      </w:r>
      <w:r w:rsidRPr="007A5BC9">
        <w:rPr>
          <w:rFonts w:ascii="Times New Roman" w:hAnsi="Times New Roman" w:cs="Times New Roman"/>
          <w:u w:val="single"/>
        </w:rPr>
        <w:t>playing card</w:t>
      </w:r>
      <w:r w:rsidRPr="00E52D19">
        <w:rPr>
          <w:rFonts w:ascii="Times New Roman" w:hAnsi="Times New Roman" w:cs="Times New Roman"/>
        </w:rPr>
        <w:t xml:space="preserve"> [Exact deck TBD].</w:t>
      </w:r>
    </w:p>
    <w:p w14:paraId="39CF2108" w14:textId="77777777" w:rsidR="00CE4E23" w:rsidRPr="00E52D19" w:rsidRDefault="00CE4E23" w:rsidP="0002336A">
      <w:pPr>
        <w:numPr>
          <w:ilvl w:val="3"/>
          <w:numId w:val="1"/>
        </w:numPr>
        <w:spacing w:after="120"/>
        <w:ind w:left="2250"/>
        <w:rPr>
          <w:rFonts w:ascii="Times New Roman" w:hAnsi="Times New Roman" w:cs="Times New Roman"/>
        </w:rPr>
      </w:pPr>
      <w:r w:rsidRPr="00E52D19">
        <w:rPr>
          <w:rFonts w:ascii="Times New Roman" w:hAnsi="Times New Roman" w:cs="Times New Roman"/>
        </w:rPr>
        <w:t>The system shall carry playing card across finish line.</w:t>
      </w:r>
    </w:p>
    <w:p w14:paraId="5A3307F2" w14:textId="2F132A9C" w:rsidR="00CE4E23" w:rsidRPr="00E52D19" w:rsidRDefault="00CE4E23" w:rsidP="00B5025D">
      <w:pPr>
        <w:numPr>
          <w:ilvl w:val="3"/>
          <w:numId w:val="1"/>
        </w:numPr>
        <w:ind w:left="2250"/>
        <w:contextualSpacing/>
        <w:rPr>
          <w:rFonts w:ascii="Times New Roman" w:hAnsi="Times New Roman" w:cs="Times New Roman"/>
        </w:rPr>
      </w:pPr>
      <w:r w:rsidRPr="00E52D19">
        <w:rPr>
          <w:rFonts w:ascii="Times New Roman" w:hAnsi="Times New Roman" w:cs="Times New Roman"/>
        </w:rPr>
        <w:t xml:space="preserve">The system shall keep the card in a </w:t>
      </w:r>
      <w:r w:rsidRPr="00E52D19">
        <w:rPr>
          <w:rFonts w:ascii="Times New Roman" w:hAnsi="Times New Roman" w:cs="Times New Roman"/>
          <w:u w:val="single"/>
        </w:rPr>
        <w:t>usable condition</w:t>
      </w:r>
      <w:r w:rsidRPr="00E52D19">
        <w:rPr>
          <w:rFonts w:ascii="Times New Roman" w:hAnsi="Times New Roman" w:cs="Times New Roman"/>
        </w:rPr>
        <w:t>.</w:t>
      </w:r>
    </w:p>
    <w:p w14:paraId="72C4B929" w14:textId="77777777" w:rsidR="00CE4E23" w:rsidRPr="00E52D19" w:rsidRDefault="00CE4E23" w:rsidP="00CE4E23">
      <w:pPr>
        <w:ind w:left="750"/>
        <w:contextualSpacing/>
        <w:rPr>
          <w:rFonts w:ascii="Times New Roman" w:hAnsi="Times New Roman" w:cs="Times New Roman"/>
        </w:rPr>
      </w:pPr>
    </w:p>
    <w:p w14:paraId="00004978" w14:textId="77777777" w:rsidR="00CE4E23" w:rsidRDefault="00CE4E23" w:rsidP="00460F08">
      <w:pPr>
        <w:pStyle w:val="Heading1"/>
        <w:numPr>
          <w:ilvl w:val="0"/>
          <w:numId w:val="1"/>
        </w:numPr>
        <w:spacing w:before="0"/>
        <w:rPr>
          <w:rFonts w:ascii="Times New Roman" w:hAnsi="Times New Roman" w:cs="Times New Roman"/>
          <w:b/>
          <w:color w:val="auto"/>
        </w:rPr>
      </w:pPr>
      <w:bookmarkStart w:id="65" w:name="_Toc398744068"/>
      <w:r w:rsidRPr="00E52D19">
        <w:rPr>
          <w:rFonts w:ascii="Times New Roman" w:hAnsi="Times New Roman" w:cs="Times New Roman"/>
          <w:b/>
          <w:color w:val="auto"/>
        </w:rPr>
        <w:t>Non-Functional Requirements</w:t>
      </w:r>
      <w:bookmarkEnd w:id="65"/>
    </w:p>
    <w:p w14:paraId="231F0183" w14:textId="77777777" w:rsidR="001858C6" w:rsidRPr="001858C6" w:rsidRDefault="001858C6" w:rsidP="001858C6"/>
    <w:p w14:paraId="260F1F8B"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6" w:name="_Toc398744069"/>
      <w:r w:rsidRPr="00E52D19">
        <w:rPr>
          <w:rFonts w:ascii="Times New Roman" w:eastAsiaTheme="majorEastAsia" w:hAnsi="Times New Roman" w:cs="Times New Roman"/>
          <w:b/>
          <w:sz w:val="26"/>
          <w:szCs w:val="26"/>
        </w:rPr>
        <w:t>System Size</w:t>
      </w:r>
      <w:bookmarkEnd w:id="66"/>
    </w:p>
    <w:p w14:paraId="2D39CBA6" w14:textId="5DFE75C6" w:rsidR="00CE4E23" w:rsidRPr="00E52D19" w:rsidRDefault="00CE4E23"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w:t>
      </w:r>
      <w:r w:rsidR="003A0374">
        <w:rPr>
          <w:rFonts w:ascii="Times New Roman" w:hAnsi="Times New Roman" w:cs="Times New Roman"/>
        </w:rPr>
        <w:t>size shall be no greater than 1ft.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x 1</w:t>
      </w:r>
      <w:r w:rsidR="003A0374">
        <w:rPr>
          <w:rFonts w:ascii="Times New Roman" w:hAnsi="Times New Roman" w:cs="Times New Roman"/>
        </w:rPr>
        <w:t>ft.</w:t>
      </w:r>
      <w:r w:rsidRPr="00E52D19">
        <w:rPr>
          <w:rFonts w:ascii="Times New Roman" w:hAnsi="Times New Roman" w:cs="Times New Roman"/>
        </w:rPr>
        <w:t xml:space="preserve"> within the </w:t>
      </w:r>
      <w:r w:rsidRPr="00E52D19">
        <w:rPr>
          <w:rFonts w:ascii="Times New Roman" w:hAnsi="Times New Roman" w:cs="Times New Roman"/>
          <w:u w:val="single"/>
        </w:rPr>
        <w:t>starting area</w:t>
      </w:r>
      <w:r w:rsidRPr="00E52D19">
        <w:rPr>
          <w:rFonts w:ascii="Times New Roman" w:hAnsi="Times New Roman" w:cs="Times New Roman"/>
        </w:rPr>
        <w:t xml:space="preserve"> and the finishing area.</w:t>
      </w:r>
    </w:p>
    <w:p w14:paraId="16FF2D18" w14:textId="77777777" w:rsidR="001A7FD1" w:rsidRPr="00E52D19" w:rsidRDefault="001A7FD1" w:rsidP="001A7FD1">
      <w:pPr>
        <w:ind w:left="1080"/>
        <w:contextualSpacing/>
        <w:rPr>
          <w:rFonts w:ascii="Times New Roman" w:hAnsi="Times New Roman" w:cs="Times New Roman"/>
        </w:rPr>
      </w:pPr>
    </w:p>
    <w:p w14:paraId="1D4670C1"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7" w:name="_Toc398744070"/>
      <w:r w:rsidRPr="00E52D19">
        <w:rPr>
          <w:rFonts w:ascii="Times New Roman" w:eastAsiaTheme="majorEastAsia" w:hAnsi="Times New Roman" w:cs="Times New Roman"/>
          <w:b/>
          <w:sz w:val="26"/>
          <w:szCs w:val="26"/>
        </w:rPr>
        <w:t>Power Management</w:t>
      </w:r>
      <w:bookmarkEnd w:id="67"/>
    </w:p>
    <w:p w14:paraId="69434FC5" w14:textId="4AC8DD7B" w:rsidR="00D47EA9" w:rsidRPr="00E52D19" w:rsidRDefault="00D47EA9" w:rsidP="0002336A">
      <w:pPr>
        <w:numPr>
          <w:ilvl w:val="2"/>
          <w:numId w:val="1"/>
        </w:numPr>
        <w:spacing w:before="120"/>
        <w:ind w:left="1526"/>
        <w:rPr>
          <w:rFonts w:ascii="Times New Roman" w:hAnsi="Times New Roman" w:cs="Times New Roman"/>
        </w:rPr>
      </w:pPr>
      <w:r w:rsidRPr="00E52D19">
        <w:rPr>
          <w:rFonts w:ascii="Times New Roman" w:hAnsi="Times New Roman" w:cs="Times New Roman"/>
        </w:rPr>
        <w:t xml:space="preserve">The system shall operate </w:t>
      </w:r>
      <w:r w:rsidR="007A090B">
        <w:rPr>
          <w:rFonts w:ascii="Times New Roman" w:hAnsi="Times New Roman" w:cs="Times New Roman"/>
        </w:rPr>
        <w:t xml:space="preserve">for </w:t>
      </w:r>
      <w:r w:rsidRPr="00E52D19">
        <w:rPr>
          <w:rFonts w:ascii="Times New Roman" w:hAnsi="Times New Roman" w:cs="Times New Roman"/>
        </w:rPr>
        <w:t xml:space="preserve">a minimum of </w:t>
      </w:r>
      <w:r w:rsidR="007A090B">
        <w:rPr>
          <w:rFonts w:ascii="Times New Roman" w:hAnsi="Times New Roman" w:cs="Times New Roman"/>
        </w:rPr>
        <w:t>[TBD] minutes when the power source starts with a full charge</w:t>
      </w:r>
      <w:r>
        <w:rPr>
          <w:rFonts w:ascii="Times New Roman" w:hAnsi="Times New Roman" w:cs="Times New Roman"/>
        </w:rPr>
        <w:t>.</w:t>
      </w:r>
    </w:p>
    <w:p w14:paraId="712E444D" w14:textId="77777777" w:rsidR="001A7FD1" w:rsidRPr="00E52D19" w:rsidRDefault="001A7FD1" w:rsidP="001A7FD1">
      <w:pPr>
        <w:ind w:left="1080"/>
        <w:contextualSpacing/>
        <w:rPr>
          <w:rFonts w:ascii="Times New Roman" w:hAnsi="Times New Roman" w:cs="Times New Roman"/>
        </w:rPr>
      </w:pPr>
    </w:p>
    <w:p w14:paraId="3666A82C" w14:textId="77777777" w:rsidR="00CE4E23" w:rsidRPr="00E52D19" w:rsidRDefault="00CE4E23" w:rsidP="00CE4E23">
      <w:pPr>
        <w:keepNext/>
        <w:keepLines/>
        <w:numPr>
          <w:ilvl w:val="1"/>
          <w:numId w:val="1"/>
        </w:numPr>
        <w:spacing w:before="40"/>
        <w:outlineLvl w:val="1"/>
        <w:rPr>
          <w:rFonts w:ascii="Times New Roman" w:eastAsiaTheme="majorEastAsia" w:hAnsi="Times New Roman" w:cs="Times New Roman"/>
          <w:b/>
          <w:sz w:val="26"/>
          <w:szCs w:val="26"/>
        </w:rPr>
      </w:pPr>
      <w:bookmarkStart w:id="68" w:name="_Toc398744071"/>
      <w:r w:rsidRPr="00E52D19">
        <w:rPr>
          <w:rFonts w:ascii="Times New Roman" w:eastAsiaTheme="majorEastAsia" w:hAnsi="Times New Roman" w:cs="Times New Roman"/>
          <w:b/>
          <w:sz w:val="26"/>
          <w:szCs w:val="26"/>
        </w:rPr>
        <w:t>Start Method/Operation</w:t>
      </w:r>
      <w:bookmarkEnd w:id="68"/>
    </w:p>
    <w:p w14:paraId="1B4E6A9E" w14:textId="52BA95EE" w:rsidR="00CE4E23" w:rsidRPr="00E52D19" w:rsidRDefault="00A421DE" w:rsidP="0002336A">
      <w:pPr>
        <w:numPr>
          <w:ilvl w:val="2"/>
          <w:numId w:val="1"/>
        </w:numPr>
        <w:spacing w:before="120" w:after="120"/>
        <w:ind w:left="1526"/>
        <w:rPr>
          <w:rFonts w:ascii="Times New Roman" w:hAnsi="Times New Roman" w:cs="Times New Roman"/>
        </w:rPr>
      </w:pPr>
      <w:r>
        <w:rPr>
          <w:rFonts w:ascii="Times New Roman" w:hAnsi="Times New Roman" w:cs="Times New Roman"/>
        </w:rPr>
        <w:t xml:space="preserve">The system shall have an easily accessible </w:t>
      </w:r>
      <w:r w:rsidR="00CE4E23" w:rsidRPr="00E52D19">
        <w:rPr>
          <w:rFonts w:ascii="Times New Roman" w:hAnsi="Times New Roman" w:cs="Times New Roman"/>
        </w:rPr>
        <w:t>power switch.</w:t>
      </w:r>
    </w:p>
    <w:p w14:paraId="2A5CDF94" w14:textId="15FB9FCD" w:rsidR="00CE4E23" w:rsidRPr="00E52D19"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be completely </w:t>
      </w:r>
      <w:r w:rsidRPr="00E52D19">
        <w:rPr>
          <w:rFonts w:ascii="Times New Roman" w:hAnsi="Times New Roman" w:cs="Times New Roman"/>
          <w:u w:val="single"/>
        </w:rPr>
        <w:t>autonomous</w:t>
      </w:r>
      <w:r w:rsidRPr="00E52D19">
        <w:rPr>
          <w:rFonts w:ascii="Times New Roman" w:hAnsi="Times New Roman" w:cs="Times New Roman"/>
        </w:rPr>
        <w:t xml:space="preserve"> after being </w:t>
      </w:r>
      <w:r w:rsidR="001A7FD1" w:rsidRPr="00E52D19">
        <w:rPr>
          <w:rFonts w:ascii="Times New Roman" w:hAnsi="Times New Roman" w:cs="Times New Roman"/>
        </w:rPr>
        <w:t xml:space="preserve">powered on. </w:t>
      </w:r>
    </w:p>
    <w:p w14:paraId="47FA02BD" w14:textId="0D1E143F" w:rsidR="00CE4E23" w:rsidRDefault="00CE4E23" w:rsidP="0002336A">
      <w:pPr>
        <w:numPr>
          <w:ilvl w:val="2"/>
          <w:numId w:val="1"/>
        </w:numPr>
        <w:spacing w:after="120"/>
        <w:ind w:left="1526"/>
        <w:rPr>
          <w:rFonts w:ascii="Times New Roman" w:hAnsi="Times New Roman" w:cs="Times New Roman"/>
        </w:rPr>
      </w:pPr>
      <w:r w:rsidRPr="00E52D19">
        <w:rPr>
          <w:rFonts w:ascii="Times New Roman" w:hAnsi="Times New Roman" w:cs="Times New Roman"/>
        </w:rPr>
        <w:t xml:space="preserve">The system shall maintain contact with the </w:t>
      </w:r>
      <w:r w:rsidR="006A7967">
        <w:rPr>
          <w:rFonts w:ascii="Times New Roman" w:hAnsi="Times New Roman" w:cs="Times New Roman"/>
        </w:rPr>
        <w:t xml:space="preserve">course surface </w:t>
      </w:r>
      <w:r w:rsidRPr="00E52D19">
        <w:rPr>
          <w:rFonts w:ascii="Times New Roman" w:hAnsi="Times New Roman" w:cs="Times New Roman"/>
        </w:rPr>
        <w:t>at all times.</w:t>
      </w:r>
    </w:p>
    <w:p w14:paraId="714C2819" w14:textId="11AB3F58" w:rsidR="00B5025D" w:rsidRDefault="00B5025D">
      <w:pPr>
        <w:rPr>
          <w:rFonts w:ascii="Times New Roman" w:hAnsi="Times New Roman" w:cs="Times New Roman"/>
        </w:rPr>
      </w:pPr>
      <w:r>
        <w:rPr>
          <w:rFonts w:ascii="Times New Roman" w:hAnsi="Times New Roman" w:cs="Times New Roman"/>
        </w:rPr>
        <w:br w:type="page"/>
      </w:r>
    </w:p>
    <w:p w14:paraId="6FB10B5A" w14:textId="77777777" w:rsidR="00F9337D" w:rsidRPr="00E52D19" w:rsidRDefault="003C36F7" w:rsidP="00460F08">
      <w:pPr>
        <w:pStyle w:val="Heading1"/>
        <w:numPr>
          <w:ilvl w:val="0"/>
          <w:numId w:val="1"/>
        </w:numPr>
        <w:spacing w:before="0"/>
        <w:rPr>
          <w:rFonts w:ascii="Times New Roman" w:hAnsi="Times New Roman" w:cs="Times New Roman"/>
          <w:b/>
          <w:color w:val="auto"/>
        </w:rPr>
      </w:pPr>
      <w:bookmarkStart w:id="69" w:name="_Toc398744072"/>
      <w:r w:rsidRPr="00E52D19">
        <w:rPr>
          <w:rFonts w:ascii="Times New Roman" w:hAnsi="Times New Roman" w:cs="Times New Roman"/>
          <w:b/>
          <w:color w:val="auto"/>
        </w:rPr>
        <w:lastRenderedPageBreak/>
        <w:t>Glossary</w:t>
      </w:r>
      <w:bookmarkEnd w:id="69"/>
    </w:p>
    <w:p w14:paraId="1AE018A9" w14:textId="77777777" w:rsidR="00335E05" w:rsidRDefault="00335E05" w:rsidP="00335E05">
      <w:pPr>
        <w:rPr>
          <w:rFonts w:ascii="Times New Roman" w:hAnsi="Times New Roman" w:cs="Times New Roman"/>
        </w:rPr>
      </w:pPr>
    </w:p>
    <w:p w14:paraId="3BF0AE94" w14:textId="031957A0" w:rsidR="005E31AB" w:rsidRDefault="005E31AB" w:rsidP="005E31AB">
      <w:pPr>
        <w:ind w:left="360"/>
        <w:rPr>
          <w:rFonts w:ascii="Times New Roman" w:hAnsi="Times New Roman" w:cs="Times New Roman"/>
        </w:rPr>
      </w:pPr>
      <w:r>
        <w:rPr>
          <w:rFonts w:ascii="Times New Roman" w:hAnsi="Times New Roman" w:cs="Times New Roman"/>
        </w:rPr>
        <w:t>The glossary contains definitions of words and phrases used throughout this document.</w:t>
      </w:r>
    </w:p>
    <w:p w14:paraId="1B662BC6" w14:textId="77777777" w:rsidR="005E31AB" w:rsidRPr="00E52D19" w:rsidRDefault="005E31AB" w:rsidP="00335E05">
      <w:pPr>
        <w:rPr>
          <w:rFonts w:ascii="Times New Roman" w:hAnsi="Times New Roman" w:cs="Times New Roman"/>
        </w:rPr>
      </w:pPr>
    </w:p>
    <w:tbl>
      <w:tblPr>
        <w:tblStyle w:val="TableGrid"/>
        <w:tblW w:w="9738" w:type="dxa"/>
        <w:jc w:val="center"/>
        <w:tblLook w:val="04A0" w:firstRow="1" w:lastRow="0" w:firstColumn="1" w:lastColumn="0" w:noHBand="0" w:noVBand="1"/>
      </w:tblPr>
      <w:tblGrid>
        <w:gridCol w:w="2178"/>
        <w:gridCol w:w="5931"/>
        <w:gridCol w:w="1629"/>
      </w:tblGrid>
      <w:tr w:rsidR="00E52D19" w:rsidRPr="00E52D19" w14:paraId="55821F3B" w14:textId="77777777" w:rsidTr="007C1A23">
        <w:trPr>
          <w:jc w:val="center"/>
        </w:trPr>
        <w:tc>
          <w:tcPr>
            <w:tcW w:w="2178" w:type="dxa"/>
            <w:shd w:val="clear" w:color="auto" w:fill="D9D9D9" w:themeFill="background1" w:themeFillShade="D9"/>
          </w:tcPr>
          <w:p w14:paraId="760D639E"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Entry</w:t>
            </w:r>
          </w:p>
        </w:tc>
        <w:tc>
          <w:tcPr>
            <w:tcW w:w="5931" w:type="dxa"/>
            <w:shd w:val="clear" w:color="auto" w:fill="D9D9D9" w:themeFill="background1" w:themeFillShade="D9"/>
          </w:tcPr>
          <w:p w14:paraId="7AB3A233"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Definition</w:t>
            </w:r>
          </w:p>
        </w:tc>
        <w:tc>
          <w:tcPr>
            <w:tcW w:w="1629" w:type="dxa"/>
            <w:shd w:val="clear" w:color="auto" w:fill="D9D9D9" w:themeFill="background1" w:themeFillShade="D9"/>
          </w:tcPr>
          <w:p w14:paraId="58627DD4" w14:textId="77777777" w:rsidR="003C36F7" w:rsidRPr="00E52D19" w:rsidRDefault="003C36F7" w:rsidP="003C36F7">
            <w:pPr>
              <w:rPr>
                <w:rFonts w:ascii="Times New Roman" w:hAnsi="Times New Roman" w:cs="Times New Roman"/>
              </w:rPr>
            </w:pPr>
            <w:r w:rsidRPr="00E52D19">
              <w:rPr>
                <w:rFonts w:ascii="Times New Roman" w:hAnsi="Times New Roman" w:cs="Times New Roman"/>
              </w:rPr>
              <w:t>Aliases</w:t>
            </w:r>
          </w:p>
        </w:tc>
      </w:tr>
      <w:tr w:rsidR="002347D1" w:rsidRPr="00E52D19" w14:paraId="4A90F68C" w14:textId="77777777" w:rsidTr="00384B3D">
        <w:trPr>
          <w:jc w:val="center"/>
        </w:trPr>
        <w:tc>
          <w:tcPr>
            <w:tcW w:w="2178" w:type="dxa"/>
            <w:vAlign w:val="center"/>
          </w:tcPr>
          <w:p w14:paraId="65998666" w14:textId="6049D74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Align</w:t>
            </w:r>
          </w:p>
        </w:tc>
        <w:tc>
          <w:tcPr>
            <w:tcW w:w="5931" w:type="dxa"/>
            <w:vAlign w:val="center"/>
          </w:tcPr>
          <w:p w14:paraId="4DC5E799" w14:textId="6696E14F"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3C52ABAE" w14:textId="7198819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49896C96" w14:textId="77777777" w:rsidTr="00384B3D">
        <w:trPr>
          <w:jc w:val="center"/>
        </w:trPr>
        <w:tc>
          <w:tcPr>
            <w:tcW w:w="2178" w:type="dxa"/>
            <w:vAlign w:val="center"/>
          </w:tcPr>
          <w:p w14:paraId="5BDABD38" w14:textId="3750F5E1"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Autonomous</w:t>
            </w:r>
          </w:p>
        </w:tc>
        <w:tc>
          <w:tcPr>
            <w:tcW w:w="5931" w:type="dxa"/>
            <w:vAlign w:val="center"/>
          </w:tcPr>
          <w:p w14:paraId="7199E54F" w14:textId="5FC665D0"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Undertaken or carried on without outside control [2].</w:t>
            </w:r>
          </w:p>
        </w:tc>
        <w:tc>
          <w:tcPr>
            <w:tcW w:w="1629" w:type="dxa"/>
            <w:vAlign w:val="center"/>
          </w:tcPr>
          <w:p w14:paraId="37FEEAFB" w14:textId="593CD4F9"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60B5DF7E" w14:textId="77777777" w:rsidTr="00384B3D">
        <w:trPr>
          <w:jc w:val="center"/>
        </w:trPr>
        <w:tc>
          <w:tcPr>
            <w:tcW w:w="2178" w:type="dxa"/>
            <w:vAlign w:val="center"/>
          </w:tcPr>
          <w:p w14:paraId="38178252" w14:textId="133B9223"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Bad state</w:t>
            </w:r>
          </w:p>
        </w:tc>
        <w:tc>
          <w:tcPr>
            <w:tcW w:w="5931" w:type="dxa"/>
            <w:vAlign w:val="center"/>
          </w:tcPr>
          <w:p w14:paraId="78EF56BB" w14:textId="20FFE857"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Any state that has not been programmed into the system.</w:t>
            </w:r>
          </w:p>
        </w:tc>
        <w:tc>
          <w:tcPr>
            <w:tcW w:w="1629" w:type="dxa"/>
            <w:vAlign w:val="center"/>
          </w:tcPr>
          <w:p w14:paraId="10DF4710" w14:textId="1481184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39B79D7F" w14:textId="77777777" w:rsidTr="00384B3D">
        <w:trPr>
          <w:jc w:val="center"/>
        </w:trPr>
        <w:tc>
          <w:tcPr>
            <w:tcW w:w="2178" w:type="dxa"/>
            <w:vAlign w:val="center"/>
          </w:tcPr>
          <w:p w14:paraId="3C4BC4D5" w14:textId="29F6EF60"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Challenge Zone</w:t>
            </w:r>
          </w:p>
        </w:tc>
        <w:tc>
          <w:tcPr>
            <w:tcW w:w="5931" w:type="dxa"/>
            <w:vAlign w:val="center"/>
          </w:tcPr>
          <w:p w14:paraId="41CAF3F9" w14:textId="0CAC464F"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The 1ft. x 1ft. areas where each of the specific challenges will be placed along the course.</w:t>
            </w:r>
          </w:p>
        </w:tc>
        <w:tc>
          <w:tcPr>
            <w:tcW w:w="1629" w:type="dxa"/>
            <w:vAlign w:val="center"/>
          </w:tcPr>
          <w:p w14:paraId="21FE7412" w14:textId="4811FD7F"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18040814" w14:textId="77777777" w:rsidTr="00384B3D">
        <w:trPr>
          <w:jc w:val="center"/>
        </w:trPr>
        <w:tc>
          <w:tcPr>
            <w:tcW w:w="2178" w:type="dxa"/>
            <w:vAlign w:val="center"/>
          </w:tcPr>
          <w:p w14:paraId="70215474" w14:textId="51FD3BA1"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Course Round</w:t>
            </w:r>
          </w:p>
        </w:tc>
        <w:tc>
          <w:tcPr>
            <w:tcW w:w="5931" w:type="dxa"/>
            <w:vAlign w:val="center"/>
          </w:tcPr>
          <w:p w14:paraId="49B1CAC5" w14:textId="4DFB0DB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A span of five minutes during which the system is expected to complete the 4 challenges [1].</w:t>
            </w:r>
          </w:p>
        </w:tc>
        <w:tc>
          <w:tcPr>
            <w:tcW w:w="1629" w:type="dxa"/>
            <w:vAlign w:val="center"/>
          </w:tcPr>
          <w:p w14:paraId="44BCBF4F" w14:textId="33499C6A"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6879CC9C" w14:textId="77777777" w:rsidTr="00384B3D">
        <w:trPr>
          <w:jc w:val="center"/>
        </w:trPr>
        <w:tc>
          <w:tcPr>
            <w:tcW w:w="2178" w:type="dxa"/>
            <w:vAlign w:val="center"/>
          </w:tcPr>
          <w:p w14:paraId="780C785F" w14:textId="39898E95"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Etch-A-Sketch</w:t>
            </w:r>
          </w:p>
        </w:tc>
        <w:tc>
          <w:tcPr>
            <w:tcW w:w="5931" w:type="dxa"/>
            <w:vAlign w:val="center"/>
          </w:tcPr>
          <w:p w14:paraId="1172CE6C" w14:textId="10D9F926"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The Etch-A-Sketch is a popular children’s toy with two knobs to move the cursor up and down as well as left and right. For the competition, the specific version of the Etch-A-Sketch being used is SKU:FD79DD3F from Toys R Us online</w:t>
            </w:r>
            <w:r w:rsidR="001F1694">
              <w:rPr>
                <w:rFonts w:ascii="Times New Roman" w:hAnsi="Times New Roman" w:cs="Times New Roman"/>
                <w:color w:val="000000"/>
              </w:rPr>
              <w:t xml:space="preserve"> [7]</w:t>
            </w:r>
            <w:r w:rsidRPr="002347D1">
              <w:rPr>
                <w:rFonts w:ascii="Times New Roman" w:hAnsi="Times New Roman" w:cs="Times New Roman"/>
                <w:color w:val="000000"/>
              </w:rPr>
              <w:t xml:space="preserve">, and can be seen in </w:t>
            </w:r>
            <w:r w:rsidRPr="002347D1">
              <w:rPr>
                <w:rFonts w:ascii="Times New Roman" w:hAnsi="Times New Roman" w:cs="Times New Roman"/>
                <w:b/>
                <w:bCs/>
                <w:color w:val="000000"/>
              </w:rPr>
              <w:t>Fig 9.</w:t>
            </w:r>
          </w:p>
        </w:tc>
        <w:tc>
          <w:tcPr>
            <w:tcW w:w="1629" w:type="dxa"/>
            <w:vAlign w:val="center"/>
          </w:tcPr>
          <w:p w14:paraId="7C65CD16" w14:textId="3CD08F7E"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1E4EC1" w:rsidRPr="00E52D19" w14:paraId="5C16FCE1" w14:textId="77777777" w:rsidTr="00384B3D">
        <w:trPr>
          <w:jc w:val="center"/>
        </w:trPr>
        <w:tc>
          <w:tcPr>
            <w:tcW w:w="2178" w:type="dxa"/>
          </w:tcPr>
          <w:p w14:paraId="23A33198" w14:textId="072DEDBA" w:rsidR="001E4EC1" w:rsidRPr="002347D1" w:rsidRDefault="001E4EC1" w:rsidP="001E4EC1">
            <w:pPr>
              <w:rPr>
                <w:rFonts w:ascii="Times New Roman" w:hAnsi="Times New Roman" w:cs="Times New Roman"/>
                <w:color w:val="000000"/>
              </w:rPr>
            </w:pPr>
            <w:r>
              <w:rPr>
                <w:rFonts w:ascii="Times New Roman" w:hAnsi="Times New Roman" w:cs="Times New Roman"/>
              </w:rPr>
              <w:t>Finish Line</w:t>
            </w:r>
          </w:p>
        </w:tc>
        <w:tc>
          <w:tcPr>
            <w:tcW w:w="5931" w:type="dxa"/>
          </w:tcPr>
          <w:p w14:paraId="46B264FE" w14:textId="0805A6BB" w:rsidR="001E4EC1" w:rsidRPr="002347D1" w:rsidRDefault="001E4EC1" w:rsidP="001E4EC1">
            <w:pPr>
              <w:rPr>
                <w:rFonts w:ascii="Times New Roman" w:hAnsi="Times New Roman" w:cs="Times New Roman"/>
                <w:color w:val="000000"/>
              </w:rPr>
            </w:pPr>
            <w:r>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Pr>
                <w:rFonts w:ascii="Times New Roman" w:hAnsi="Times New Roman" w:cs="Times New Roman"/>
                <w:b/>
              </w:rPr>
              <w:t>Fig. 6</w:t>
            </w:r>
            <w:r>
              <w:rPr>
                <w:rFonts w:ascii="Times New Roman" w:hAnsi="Times New Roman" w:cs="Times New Roman"/>
              </w:rPr>
              <w:t>.</w:t>
            </w:r>
          </w:p>
        </w:tc>
        <w:tc>
          <w:tcPr>
            <w:tcW w:w="1629" w:type="dxa"/>
          </w:tcPr>
          <w:p w14:paraId="44D936C5" w14:textId="1114E8A6" w:rsidR="001E4EC1" w:rsidRPr="002347D1" w:rsidRDefault="001E4EC1" w:rsidP="001E4EC1">
            <w:pPr>
              <w:rPr>
                <w:rFonts w:ascii="Times New Roman" w:hAnsi="Times New Roman" w:cs="Times New Roman"/>
                <w:color w:val="000000"/>
              </w:rPr>
            </w:pPr>
          </w:p>
        </w:tc>
      </w:tr>
      <w:tr w:rsidR="002347D1" w:rsidRPr="00E52D19" w14:paraId="0829DEA2" w14:textId="77777777" w:rsidTr="00384B3D">
        <w:trPr>
          <w:jc w:val="center"/>
        </w:trPr>
        <w:tc>
          <w:tcPr>
            <w:tcW w:w="2178" w:type="dxa"/>
            <w:vAlign w:val="center"/>
          </w:tcPr>
          <w:p w14:paraId="04E28A25" w14:textId="153F3488"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Good state</w:t>
            </w:r>
          </w:p>
        </w:tc>
        <w:tc>
          <w:tcPr>
            <w:tcW w:w="5931" w:type="dxa"/>
            <w:vAlign w:val="center"/>
          </w:tcPr>
          <w:p w14:paraId="01DA4EF0" w14:textId="0229338C"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Any state that the robot can recognize and attempt completion.</w:t>
            </w:r>
          </w:p>
        </w:tc>
        <w:tc>
          <w:tcPr>
            <w:tcW w:w="1629" w:type="dxa"/>
            <w:vAlign w:val="center"/>
          </w:tcPr>
          <w:p w14:paraId="2F130815" w14:textId="01AB2C46"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13BF4669" w14:textId="77777777" w:rsidTr="00384B3D">
        <w:trPr>
          <w:jc w:val="center"/>
        </w:trPr>
        <w:tc>
          <w:tcPr>
            <w:tcW w:w="2178" w:type="dxa"/>
            <w:vAlign w:val="center"/>
          </w:tcPr>
          <w:p w14:paraId="48A1EEF3" w14:textId="6583F5A0"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Institute of Electrical and Electronics Engineers</w:t>
            </w:r>
          </w:p>
        </w:tc>
        <w:tc>
          <w:tcPr>
            <w:tcW w:w="5931" w:type="dxa"/>
            <w:vAlign w:val="center"/>
          </w:tcPr>
          <w:p w14:paraId="0758CBF4" w14:textId="5AD6B419"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749503CA" w14:textId="79C81352"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IEEE</w:t>
            </w:r>
          </w:p>
        </w:tc>
      </w:tr>
      <w:tr w:rsidR="002347D1" w:rsidRPr="00E52D19" w14:paraId="6C548284" w14:textId="77777777" w:rsidTr="00384B3D">
        <w:trPr>
          <w:jc w:val="center"/>
        </w:trPr>
        <w:tc>
          <w:tcPr>
            <w:tcW w:w="2178" w:type="dxa"/>
            <w:vAlign w:val="center"/>
          </w:tcPr>
          <w:p w14:paraId="47D09E78" w14:textId="35E60B8E"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Obstruct</w:t>
            </w:r>
          </w:p>
        </w:tc>
        <w:tc>
          <w:tcPr>
            <w:tcW w:w="5931" w:type="dxa"/>
            <w:vAlign w:val="center"/>
          </w:tcPr>
          <w:p w14:paraId="295C2AA7" w14:textId="62FEB497"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SoutheastCon rules state that the system cannot obstruct any obstacle [1].</w:t>
            </w:r>
          </w:p>
        </w:tc>
        <w:tc>
          <w:tcPr>
            <w:tcW w:w="1629" w:type="dxa"/>
            <w:vAlign w:val="center"/>
          </w:tcPr>
          <w:p w14:paraId="4FDCFFF7" w14:textId="6062E0B7"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39338789" w14:textId="77777777" w:rsidTr="00384B3D">
        <w:trPr>
          <w:jc w:val="center"/>
        </w:trPr>
        <w:tc>
          <w:tcPr>
            <w:tcW w:w="2178" w:type="dxa"/>
            <w:vAlign w:val="center"/>
          </w:tcPr>
          <w:p w14:paraId="1D34370B" w14:textId="4419FBAE"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Playing Card</w:t>
            </w:r>
          </w:p>
        </w:tc>
        <w:tc>
          <w:tcPr>
            <w:tcW w:w="5931" w:type="dxa"/>
            <w:vAlign w:val="center"/>
          </w:tcPr>
          <w:p w14:paraId="77305F09" w14:textId="2ADC72FC"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Information on the specific playing cards is still pending, thus, [TBD].</w:t>
            </w:r>
          </w:p>
        </w:tc>
        <w:tc>
          <w:tcPr>
            <w:tcW w:w="1629" w:type="dxa"/>
            <w:vAlign w:val="center"/>
          </w:tcPr>
          <w:p w14:paraId="15BAC566" w14:textId="6633E64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7B091C58" w14:textId="77777777" w:rsidTr="00384B3D">
        <w:trPr>
          <w:jc w:val="center"/>
        </w:trPr>
        <w:tc>
          <w:tcPr>
            <w:tcW w:w="2178" w:type="dxa"/>
            <w:vAlign w:val="center"/>
          </w:tcPr>
          <w:p w14:paraId="1A017506" w14:textId="0A6C9CEF"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Rubik’s Cube</w:t>
            </w:r>
          </w:p>
        </w:tc>
        <w:tc>
          <w:tcPr>
            <w:tcW w:w="5931" w:type="dxa"/>
            <w:vAlign w:val="center"/>
          </w:tcPr>
          <w:p w14:paraId="44F3248C" w14:textId="7936D3A2"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The Rubik’s cube is a puzzle game that achieved popularity in the 1980’s. For the competition, the specific version of the Rubik’s cube being used is SKU:DAD09D9E from Toys R Us online</w:t>
            </w:r>
            <w:r w:rsidR="001F1694">
              <w:rPr>
                <w:rFonts w:ascii="Times New Roman" w:hAnsi="Times New Roman" w:cs="Times New Roman"/>
                <w:color w:val="000000"/>
              </w:rPr>
              <w:t xml:space="preserve"> [6]</w:t>
            </w:r>
            <w:r w:rsidRPr="002347D1">
              <w:rPr>
                <w:rFonts w:ascii="Times New Roman" w:hAnsi="Times New Roman" w:cs="Times New Roman"/>
                <w:color w:val="000000"/>
              </w:rPr>
              <w:t xml:space="preserve">, and can be seen in </w:t>
            </w:r>
            <w:r w:rsidRPr="002347D1">
              <w:rPr>
                <w:rFonts w:ascii="Times New Roman" w:hAnsi="Times New Roman" w:cs="Times New Roman"/>
                <w:b/>
                <w:bCs/>
                <w:color w:val="000000"/>
              </w:rPr>
              <w:t>Fig. 8.</w:t>
            </w:r>
          </w:p>
        </w:tc>
        <w:tc>
          <w:tcPr>
            <w:tcW w:w="1629" w:type="dxa"/>
            <w:vAlign w:val="center"/>
          </w:tcPr>
          <w:p w14:paraId="3ECDDFA2" w14:textId="46F464E7"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5633E3EB" w14:textId="77777777" w:rsidTr="00384B3D">
        <w:trPr>
          <w:jc w:val="center"/>
        </w:trPr>
        <w:tc>
          <w:tcPr>
            <w:tcW w:w="2178" w:type="dxa"/>
            <w:vAlign w:val="center"/>
          </w:tcPr>
          <w:p w14:paraId="66A28535" w14:textId="448F7CC1"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Scotch Blue Painter’s Tape</w:t>
            </w:r>
          </w:p>
        </w:tc>
        <w:tc>
          <w:tcPr>
            <w:tcW w:w="5931" w:type="dxa"/>
            <w:vAlign w:val="center"/>
          </w:tcPr>
          <w:p w14:paraId="03DD375F" w14:textId="4761DFF8" w:rsidR="002347D1" w:rsidRPr="002347D1" w:rsidRDefault="002347D1" w:rsidP="002347D1">
            <w:pPr>
              <w:rPr>
                <w:rFonts w:ascii="Times New Roman" w:hAnsi="Times New Roman" w:cs="Times New Roman"/>
                <w:b/>
              </w:rPr>
            </w:pPr>
            <w:r w:rsidRPr="002347D1">
              <w:rPr>
                <w:rFonts w:ascii="Times New Roman" w:hAnsi="Times New Roman" w:cs="Times New Roman"/>
                <w:color w:val="000000"/>
              </w:rPr>
              <w:t>Scotch Blue is a brand of painter’s tape produced by the company 3M. For the competition, the specific model of painters tape being used is SKU: 958999 from Home Depot</w:t>
            </w:r>
            <w:r w:rsidR="001F1694">
              <w:rPr>
                <w:rFonts w:ascii="Times New Roman" w:hAnsi="Times New Roman" w:cs="Times New Roman"/>
                <w:color w:val="000000"/>
              </w:rPr>
              <w:t xml:space="preserve"> [8]</w:t>
            </w:r>
            <w:r w:rsidRPr="002347D1">
              <w:rPr>
                <w:rFonts w:ascii="Times New Roman" w:hAnsi="Times New Roman" w:cs="Times New Roman"/>
                <w:color w:val="000000"/>
              </w:rPr>
              <w:t xml:space="preserve">, and can be seen in </w:t>
            </w:r>
            <w:r w:rsidRPr="002347D1">
              <w:rPr>
                <w:rFonts w:ascii="Times New Roman" w:hAnsi="Times New Roman" w:cs="Times New Roman"/>
                <w:b/>
                <w:bCs/>
                <w:color w:val="000000"/>
              </w:rPr>
              <w:t>Fig. 10.</w:t>
            </w:r>
          </w:p>
        </w:tc>
        <w:tc>
          <w:tcPr>
            <w:tcW w:w="1629" w:type="dxa"/>
            <w:vAlign w:val="center"/>
          </w:tcPr>
          <w:p w14:paraId="58A1E751" w14:textId="75CE230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1CD31DC9" w14:textId="77777777" w:rsidTr="002347D1">
        <w:trPr>
          <w:cantSplit/>
          <w:jc w:val="center"/>
        </w:trPr>
        <w:tc>
          <w:tcPr>
            <w:tcW w:w="2178" w:type="dxa"/>
            <w:vAlign w:val="center"/>
          </w:tcPr>
          <w:p w14:paraId="0E40C658" w14:textId="26E63917"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xml:space="preserve">Simon </w:t>
            </w:r>
            <w:r w:rsidR="007D38E3">
              <w:rPr>
                <w:rFonts w:ascii="Times New Roman" w:hAnsi="Times New Roman" w:cs="Times New Roman"/>
                <w:color w:val="000000"/>
              </w:rPr>
              <w:t>Carabiner</w:t>
            </w:r>
          </w:p>
        </w:tc>
        <w:tc>
          <w:tcPr>
            <w:tcW w:w="5931" w:type="dxa"/>
            <w:vAlign w:val="center"/>
          </w:tcPr>
          <w:p w14:paraId="6605C634" w14:textId="6AD7F09E"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xml:space="preserve">The Simon </w:t>
            </w:r>
            <w:r w:rsidR="007D38E3">
              <w:rPr>
                <w:rFonts w:ascii="Times New Roman" w:hAnsi="Times New Roman" w:cs="Times New Roman"/>
                <w:color w:val="000000"/>
              </w:rPr>
              <w:t>carabiner</w:t>
            </w:r>
            <w:r w:rsidRPr="002347D1">
              <w:rPr>
                <w:rFonts w:ascii="Times New Roman" w:hAnsi="Times New Roman" w:cs="Times New Roman"/>
                <w:color w:val="000000"/>
              </w:rPr>
              <w:t xml:space="preserve"> is another version of the game, Simon, which is an electronic version of the children’s game “Simon Says”. For the competition, the specific version of Simon being used is SKU:226CE810 from Toys R Us online</w:t>
            </w:r>
            <w:r w:rsidR="001F1694">
              <w:rPr>
                <w:rFonts w:ascii="Times New Roman" w:hAnsi="Times New Roman" w:cs="Times New Roman"/>
                <w:color w:val="000000"/>
              </w:rPr>
              <w:t xml:space="preserve"> [5]</w:t>
            </w:r>
            <w:r w:rsidRPr="002347D1">
              <w:rPr>
                <w:rFonts w:ascii="Times New Roman" w:hAnsi="Times New Roman" w:cs="Times New Roman"/>
                <w:color w:val="000000"/>
              </w:rPr>
              <w:t xml:space="preserve">, and can be seen in </w:t>
            </w:r>
            <w:r w:rsidRPr="002347D1">
              <w:rPr>
                <w:rFonts w:ascii="Times New Roman" w:hAnsi="Times New Roman" w:cs="Times New Roman"/>
                <w:b/>
                <w:bCs/>
                <w:color w:val="000000"/>
              </w:rPr>
              <w:t>Fig.7.</w:t>
            </w:r>
          </w:p>
        </w:tc>
        <w:tc>
          <w:tcPr>
            <w:tcW w:w="1629" w:type="dxa"/>
            <w:vAlign w:val="center"/>
          </w:tcPr>
          <w:p w14:paraId="0691A77D" w14:textId="117AEB0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38FCDB1A" w14:textId="77777777" w:rsidTr="002347D1">
        <w:trPr>
          <w:cantSplit/>
          <w:jc w:val="center"/>
        </w:trPr>
        <w:tc>
          <w:tcPr>
            <w:tcW w:w="2178" w:type="dxa"/>
            <w:vAlign w:val="center"/>
          </w:tcPr>
          <w:p w14:paraId="122AAC8B" w14:textId="6CF424F1" w:rsidR="002347D1" w:rsidRPr="002347D1" w:rsidRDefault="002347D1" w:rsidP="002347D1">
            <w:pPr>
              <w:rPr>
                <w:rFonts w:ascii="Times New Roman" w:hAnsi="Times New Roman" w:cs="Times New Roman"/>
                <w:color w:val="000000"/>
              </w:rPr>
            </w:pPr>
            <w:r w:rsidRPr="002347D1">
              <w:rPr>
                <w:rFonts w:ascii="Times New Roman" w:hAnsi="Times New Roman" w:cs="Times New Roman"/>
                <w:color w:val="000000"/>
              </w:rPr>
              <w:lastRenderedPageBreak/>
              <w:t>SoutheastCon</w:t>
            </w:r>
          </w:p>
        </w:tc>
        <w:tc>
          <w:tcPr>
            <w:tcW w:w="5931" w:type="dxa"/>
            <w:vAlign w:val="center"/>
          </w:tcPr>
          <w:p w14:paraId="0A2A0FD0" w14:textId="6D3A3546" w:rsidR="002347D1" w:rsidRPr="002347D1" w:rsidRDefault="002347D1" w:rsidP="002347D1">
            <w:pPr>
              <w:rPr>
                <w:rFonts w:ascii="Times New Roman" w:hAnsi="Times New Roman" w:cs="Times New Roman"/>
                <w:color w:val="000000"/>
              </w:rPr>
            </w:pPr>
            <w:r w:rsidRPr="002347D1">
              <w:rPr>
                <w:rFonts w:ascii="Times New Roman" w:hAnsi="Times New Roman" w:cs="Times New Roman"/>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0AAD64B3" w14:textId="6D1AA4DB" w:rsidR="002347D1" w:rsidRPr="002347D1" w:rsidRDefault="002347D1" w:rsidP="002347D1">
            <w:pPr>
              <w:rPr>
                <w:rFonts w:ascii="Times New Roman" w:hAnsi="Times New Roman" w:cs="Times New Roman"/>
                <w:color w:val="000000"/>
              </w:rPr>
            </w:pPr>
            <w:r w:rsidRPr="002347D1">
              <w:rPr>
                <w:rFonts w:ascii="Times New Roman" w:hAnsi="Times New Roman" w:cs="Times New Roman"/>
                <w:color w:val="000000"/>
              </w:rPr>
              <w:t> </w:t>
            </w:r>
          </w:p>
        </w:tc>
      </w:tr>
      <w:tr w:rsidR="002347D1" w:rsidRPr="00E52D19" w14:paraId="3C9B8471" w14:textId="77777777" w:rsidTr="00384B3D">
        <w:trPr>
          <w:cantSplit/>
          <w:jc w:val="center"/>
        </w:trPr>
        <w:tc>
          <w:tcPr>
            <w:tcW w:w="2178" w:type="dxa"/>
            <w:vAlign w:val="center"/>
          </w:tcPr>
          <w:p w14:paraId="369A110D" w14:textId="37235190"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Starting Area</w:t>
            </w:r>
          </w:p>
        </w:tc>
        <w:tc>
          <w:tcPr>
            <w:tcW w:w="5931" w:type="dxa"/>
            <w:vAlign w:val="center"/>
          </w:tcPr>
          <w:p w14:paraId="4F8D00C1" w14:textId="5FA9B640" w:rsidR="002347D1" w:rsidRPr="002347D1" w:rsidRDefault="002347D1" w:rsidP="002347D1">
            <w:pPr>
              <w:rPr>
                <w:rFonts w:ascii="Times New Roman" w:hAnsi="Times New Roman" w:cs="Times New Roman"/>
                <w:b/>
              </w:rPr>
            </w:pPr>
            <w:r w:rsidRPr="002347D1">
              <w:rPr>
                <w:rFonts w:ascii="Times New Roman" w:hAnsi="Times New Roman" w:cs="Times New Roman"/>
                <w:color w:val="000000"/>
              </w:rPr>
              <w:t>A one foot by one foot area on the two-dimensional playing field marked by Scotch Blue Painter’s tape [1].</w:t>
            </w:r>
          </w:p>
        </w:tc>
        <w:tc>
          <w:tcPr>
            <w:tcW w:w="1629" w:type="dxa"/>
            <w:vAlign w:val="center"/>
          </w:tcPr>
          <w:p w14:paraId="6F62CE91" w14:textId="0CC1AF50"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0FF4FF4A" w14:textId="77777777" w:rsidTr="00384B3D">
        <w:trPr>
          <w:cantSplit/>
          <w:jc w:val="center"/>
        </w:trPr>
        <w:tc>
          <w:tcPr>
            <w:tcW w:w="2178" w:type="dxa"/>
            <w:vAlign w:val="center"/>
          </w:tcPr>
          <w:p w14:paraId="06ACA6C4" w14:textId="2FE0BDEB"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Two-dimensional playing field</w:t>
            </w:r>
          </w:p>
        </w:tc>
        <w:tc>
          <w:tcPr>
            <w:tcW w:w="5931" w:type="dxa"/>
            <w:vAlign w:val="center"/>
          </w:tcPr>
          <w:p w14:paraId="28865CB6" w14:textId="2379020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The two-dimensional playing field is the plywood board where the competition is being held on. The system must maintain contact with the board at all times.</w:t>
            </w:r>
          </w:p>
        </w:tc>
        <w:tc>
          <w:tcPr>
            <w:tcW w:w="1629" w:type="dxa"/>
            <w:vAlign w:val="center"/>
          </w:tcPr>
          <w:p w14:paraId="459F6BBD" w14:textId="744F1CF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r w:rsidR="002347D1" w:rsidRPr="00E52D19" w14:paraId="239F9B42" w14:textId="77777777" w:rsidTr="00384B3D">
        <w:trPr>
          <w:jc w:val="center"/>
        </w:trPr>
        <w:tc>
          <w:tcPr>
            <w:tcW w:w="2178" w:type="dxa"/>
            <w:vAlign w:val="center"/>
          </w:tcPr>
          <w:p w14:paraId="7763A1AE" w14:textId="766E4F98"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Usable Condition</w:t>
            </w:r>
          </w:p>
        </w:tc>
        <w:tc>
          <w:tcPr>
            <w:tcW w:w="5931" w:type="dxa"/>
            <w:vAlign w:val="center"/>
          </w:tcPr>
          <w:p w14:paraId="443E97C2" w14:textId="221A0FA4"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SoutheastCon rules state that the playing card must be left in a usable condition [1].</w:t>
            </w:r>
          </w:p>
        </w:tc>
        <w:tc>
          <w:tcPr>
            <w:tcW w:w="1629" w:type="dxa"/>
            <w:vAlign w:val="center"/>
          </w:tcPr>
          <w:p w14:paraId="3050B795" w14:textId="5CD6BD93" w:rsidR="002347D1" w:rsidRPr="002347D1" w:rsidRDefault="002347D1" w:rsidP="002347D1">
            <w:pPr>
              <w:rPr>
                <w:rFonts w:ascii="Times New Roman" w:hAnsi="Times New Roman" w:cs="Times New Roman"/>
              </w:rPr>
            </w:pPr>
            <w:r w:rsidRPr="002347D1">
              <w:rPr>
                <w:rFonts w:ascii="Times New Roman" w:hAnsi="Times New Roman" w:cs="Times New Roman"/>
                <w:color w:val="000000"/>
              </w:rPr>
              <w:t> </w:t>
            </w:r>
          </w:p>
        </w:tc>
      </w:tr>
    </w:tbl>
    <w:p w14:paraId="40321A89" w14:textId="77777777" w:rsidR="003C36F7" w:rsidRPr="00E52D19" w:rsidRDefault="003C36F7" w:rsidP="003C36F7">
      <w:pPr>
        <w:rPr>
          <w:rFonts w:ascii="Times New Roman" w:hAnsi="Times New Roman" w:cs="Times New Roman"/>
        </w:rPr>
      </w:pPr>
    </w:p>
    <w:p w14:paraId="6F84BC42" w14:textId="0FF4EC6C" w:rsidR="004F61DE" w:rsidRPr="00E52D19" w:rsidRDefault="004F61DE">
      <w:pPr>
        <w:rPr>
          <w:rFonts w:ascii="Times New Roman" w:hAnsi="Times New Roman" w:cs="Times New Roman"/>
        </w:rPr>
      </w:pPr>
      <w:r w:rsidRPr="00E52D19">
        <w:rPr>
          <w:rFonts w:ascii="Times New Roman" w:hAnsi="Times New Roman" w:cs="Times New Roman"/>
        </w:rPr>
        <w:br w:type="page"/>
      </w:r>
    </w:p>
    <w:p w14:paraId="3947F8BF" w14:textId="77777777" w:rsidR="002B03E8" w:rsidRPr="00E52D19" w:rsidRDefault="002B03E8" w:rsidP="001F5BA7">
      <w:pPr>
        <w:pStyle w:val="Heading1"/>
        <w:numPr>
          <w:ilvl w:val="0"/>
          <w:numId w:val="1"/>
        </w:numPr>
        <w:spacing w:before="0"/>
        <w:rPr>
          <w:rFonts w:ascii="Times New Roman" w:hAnsi="Times New Roman" w:cs="Times New Roman"/>
          <w:b/>
          <w:color w:val="auto"/>
        </w:rPr>
      </w:pPr>
      <w:bookmarkStart w:id="70" w:name="_Toc398744073"/>
      <w:r w:rsidRPr="00E52D19">
        <w:rPr>
          <w:rFonts w:ascii="Times New Roman" w:hAnsi="Times New Roman" w:cs="Times New Roman"/>
          <w:b/>
          <w:color w:val="auto"/>
        </w:rPr>
        <w:lastRenderedPageBreak/>
        <w:t>Acronyms and Abbreviations</w:t>
      </w:r>
      <w:bookmarkEnd w:id="70"/>
    </w:p>
    <w:p w14:paraId="191E8C35" w14:textId="77777777" w:rsidR="002B03E8" w:rsidRPr="00E52D19" w:rsidRDefault="002B03E8" w:rsidP="002B03E8">
      <w:pPr>
        <w:rPr>
          <w:rFonts w:ascii="Times New Roman" w:hAnsi="Times New Roman" w:cs="Times New Roman"/>
        </w:rPr>
      </w:pPr>
    </w:p>
    <w:tbl>
      <w:tblPr>
        <w:tblStyle w:val="TableGrid"/>
        <w:tblW w:w="0" w:type="auto"/>
        <w:tblLook w:val="04A0" w:firstRow="1" w:lastRow="0" w:firstColumn="1" w:lastColumn="0" w:noHBand="0" w:noVBand="1"/>
      </w:tblPr>
      <w:tblGrid>
        <w:gridCol w:w="4788"/>
        <w:gridCol w:w="4788"/>
      </w:tblGrid>
      <w:tr w:rsidR="00E52D19" w:rsidRPr="00E52D19" w14:paraId="43106426" w14:textId="77777777" w:rsidTr="004811F6">
        <w:tc>
          <w:tcPr>
            <w:tcW w:w="4788" w:type="dxa"/>
            <w:shd w:val="clear" w:color="auto" w:fill="D9D9D9" w:themeFill="background1" w:themeFillShade="D9"/>
          </w:tcPr>
          <w:p w14:paraId="43F59868"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Acronym</w:t>
            </w:r>
          </w:p>
        </w:tc>
        <w:tc>
          <w:tcPr>
            <w:tcW w:w="4788" w:type="dxa"/>
            <w:shd w:val="clear" w:color="auto" w:fill="D9D9D9" w:themeFill="background1" w:themeFillShade="D9"/>
          </w:tcPr>
          <w:p w14:paraId="3FE4AEBD" w14:textId="77777777" w:rsidR="002B03E8" w:rsidRPr="00E52D19" w:rsidRDefault="002B03E8" w:rsidP="004811F6">
            <w:pPr>
              <w:rPr>
                <w:rFonts w:ascii="Times New Roman" w:hAnsi="Times New Roman" w:cs="Times New Roman"/>
              </w:rPr>
            </w:pPr>
            <w:r w:rsidRPr="00E52D19">
              <w:rPr>
                <w:rFonts w:ascii="Times New Roman" w:hAnsi="Times New Roman" w:cs="Times New Roman"/>
              </w:rPr>
              <w:t>Meaning</w:t>
            </w:r>
          </w:p>
        </w:tc>
      </w:tr>
      <w:tr w:rsidR="002711FB" w:rsidRPr="00E52D19" w14:paraId="48357772" w14:textId="77777777" w:rsidTr="004811F6">
        <w:tc>
          <w:tcPr>
            <w:tcW w:w="4788" w:type="dxa"/>
          </w:tcPr>
          <w:p w14:paraId="7CD4288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AWTY</w:t>
            </w:r>
          </w:p>
        </w:tc>
        <w:tc>
          <w:tcPr>
            <w:tcW w:w="4788" w:type="dxa"/>
          </w:tcPr>
          <w:p w14:paraId="72231DA7"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Are We There Yet</w:t>
            </w:r>
          </w:p>
        </w:tc>
      </w:tr>
      <w:tr w:rsidR="002711FB" w:rsidRPr="00E52D19" w14:paraId="5B848ABE" w14:textId="77777777" w:rsidTr="004811F6">
        <w:tc>
          <w:tcPr>
            <w:tcW w:w="4788" w:type="dxa"/>
          </w:tcPr>
          <w:p w14:paraId="463419EB"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ECSSE</w:t>
            </w:r>
          </w:p>
        </w:tc>
        <w:tc>
          <w:tcPr>
            <w:tcW w:w="4788" w:type="dxa"/>
          </w:tcPr>
          <w:p w14:paraId="57D32D7A"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Electrical, Computer, Software &amp; Systems Engineering</w:t>
            </w:r>
          </w:p>
        </w:tc>
      </w:tr>
      <w:tr w:rsidR="002711FB" w:rsidRPr="00E52D19" w14:paraId="3CC7D594" w14:textId="77777777" w:rsidTr="004811F6">
        <w:tc>
          <w:tcPr>
            <w:tcW w:w="4788" w:type="dxa"/>
          </w:tcPr>
          <w:p w14:paraId="06CB8AA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ERAU</w:t>
            </w:r>
          </w:p>
        </w:tc>
        <w:tc>
          <w:tcPr>
            <w:tcW w:w="4788" w:type="dxa"/>
          </w:tcPr>
          <w:p w14:paraId="49938E53"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Embry-Riddle Aeronautical University</w:t>
            </w:r>
          </w:p>
        </w:tc>
      </w:tr>
      <w:tr w:rsidR="002711FB" w:rsidRPr="00E52D19" w14:paraId="68FD7F60" w14:textId="77777777" w:rsidTr="004811F6">
        <w:tc>
          <w:tcPr>
            <w:tcW w:w="4788" w:type="dxa"/>
          </w:tcPr>
          <w:p w14:paraId="595956EC"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IEEE</w:t>
            </w:r>
          </w:p>
        </w:tc>
        <w:tc>
          <w:tcPr>
            <w:tcW w:w="4788" w:type="dxa"/>
          </w:tcPr>
          <w:p w14:paraId="53687280" w14:textId="77777777" w:rsidR="002711FB" w:rsidRPr="00E52D19" w:rsidRDefault="002711FB" w:rsidP="004811F6">
            <w:pPr>
              <w:rPr>
                <w:rFonts w:ascii="Times New Roman" w:hAnsi="Times New Roman" w:cs="Times New Roman"/>
              </w:rPr>
            </w:pPr>
            <w:r w:rsidRPr="00E52D19">
              <w:rPr>
                <w:rFonts w:ascii="Times New Roman" w:hAnsi="Times New Roman" w:cs="Times New Roman"/>
              </w:rPr>
              <w:t>Institute of Electrical and Electronics Engineers</w:t>
            </w:r>
          </w:p>
        </w:tc>
      </w:tr>
    </w:tbl>
    <w:p w14:paraId="1F0C633E" w14:textId="101696A4" w:rsidR="001F5BA7" w:rsidRPr="00E52D19" w:rsidRDefault="001F5BA7">
      <w:pPr>
        <w:rPr>
          <w:rFonts w:ascii="Times New Roman" w:hAnsi="Times New Roman" w:cs="Times New Roman"/>
        </w:rPr>
      </w:pPr>
    </w:p>
    <w:p w14:paraId="4D9DC521" w14:textId="77777777" w:rsidR="001F5BA7" w:rsidRPr="00E52D19" w:rsidRDefault="001F5BA7">
      <w:pPr>
        <w:rPr>
          <w:rFonts w:ascii="Times New Roman" w:hAnsi="Times New Roman" w:cs="Times New Roman"/>
        </w:rPr>
      </w:pPr>
      <w:r w:rsidRPr="00E52D19">
        <w:rPr>
          <w:rFonts w:ascii="Times New Roman" w:hAnsi="Times New Roman" w:cs="Times New Roman"/>
        </w:rPr>
        <w:br w:type="page"/>
      </w:r>
    </w:p>
    <w:p w14:paraId="2DE924B4" w14:textId="30A65FB2" w:rsidR="004F61DE" w:rsidRPr="00E52D19" w:rsidRDefault="004F61DE" w:rsidP="001F5BA7">
      <w:pPr>
        <w:pStyle w:val="Heading1"/>
        <w:numPr>
          <w:ilvl w:val="0"/>
          <w:numId w:val="1"/>
        </w:numPr>
        <w:spacing w:before="0"/>
        <w:rPr>
          <w:rFonts w:ascii="Times New Roman" w:hAnsi="Times New Roman" w:cs="Times New Roman"/>
          <w:b/>
          <w:color w:val="auto"/>
        </w:rPr>
      </w:pPr>
      <w:bookmarkStart w:id="71" w:name="_Toc398744074"/>
      <w:r w:rsidRPr="00E52D19">
        <w:rPr>
          <w:rFonts w:ascii="Times New Roman" w:hAnsi="Times New Roman" w:cs="Times New Roman"/>
          <w:b/>
          <w:color w:val="auto"/>
        </w:rPr>
        <w:lastRenderedPageBreak/>
        <w:t>Appendi</w:t>
      </w:r>
      <w:r w:rsidR="00FE38DF" w:rsidRPr="00E52D19">
        <w:rPr>
          <w:rFonts w:ascii="Times New Roman" w:hAnsi="Times New Roman" w:cs="Times New Roman"/>
          <w:b/>
          <w:color w:val="auto"/>
        </w:rPr>
        <w:t>x A</w:t>
      </w:r>
      <w:bookmarkEnd w:id="71"/>
    </w:p>
    <w:p w14:paraId="1974F178" w14:textId="77777777" w:rsidR="00B859C6" w:rsidRDefault="00B859C6" w:rsidP="003C36F7">
      <w:pPr>
        <w:rPr>
          <w:rFonts w:ascii="Times New Roman" w:hAnsi="Times New Roman" w:cs="Times New Roman"/>
        </w:rPr>
      </w:pPr>
    </w:p>
    <w:p w14:paraId="3230D7C6" w14:textId="228E5726" w:rsidR="004F61DE" w:rsidRDefault="00B859C6" w:rsidP="00EE7C7F">
      <w:pPr>
        <w:ind w:left="360"/>
        <w:rPr>
          <w:rFonts w:ascii="Times New Roman" w:hAnsi="Times New Roman" w:cs="Times New Roman"/>
        </w:rPr>
      </w:pPr>
      <w:r>
        <w:rPr>
          <w:rFonts w:ascii="Times New Roman" w:hAnsi="Times New Roman" w:cs="Times New Roman"/>
        </w:rPr>
        <w:t>This appendix includes a diagram of the competition course as well as pictures of the individual chall</w:t>
      </w:r>
      <w:r w:rsidR="00740AEC">
        <w:rPr>
          <w:rFonts w:ascii="Times New Roman" w:hAnsi="Times New Roman" w:cs="Times New Roman"/>
        </w:rPr>
        <w:t>enges the system must complete. Also included is a picture of the tape that will designate the line the system must follow.</w:t>
      </w:r>
    </w:p>
    <w:p w14:paraId="5899019D" w14:textId="77777777" w:rsidR="00B859C6" w:rsidRDefault="00B859C6" w:rsidP="003C36F7">
      <w:pPr>
        <w:rPr>
          <w:rFonts w:ascii="Times New Roman" w:hAnsi="Times New Roman" w:cs="Times New Roman"/>
        </w:rPr>
      </w:pPr>
    </w:p>
    <w:p w14:paraId="00DFBB55" w14:textId="12A113AC" w:rsidR="00B859C6"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72" w:name="_Toc398744075"/>
      <w:r w:rsidRPr="00573E58">
        <w:rPr>
          <w:rFonts w:ascii="Times New Roman" w:hAnsi="Times New Roman" w:cs="Times New Roman"/>
          <w:b/>
          <w:color w:val="auto"/>
        </w:rPr>
        <w:t>Competition Course</w:t>
      </w:r>
      <w:bookmarkEnd w:id="72"/>
    </w:p>
    <w:p w14:paraId="3F253CFA" w14:textId="77777777" w:rsidR="00573E58" w:rsidRPr="00573E58" w:rsidRDefault="00573E58" w:rsidP="00573E58"/>
    <w:p w14:paraId="3B61D37C" w14:textId="75C6FCF3" w:rsidR="00AB251D" w:rsidRPr="00E52D19" w:rsidRDefault="008D335A" w:rsidP="00DA604E">
      <w:pPr>
        <w:ind w:left="360"/>
        <w:rPr>
          <w:rFonts w:ascii="Times New Roman" w:hAnsi="Times New Roman" w:cs="Times New Roman"/>
        </w:rPr>
      </w:pPr>
      <w:r w:rsidRPr="00672493">
        <w:rPr>
          <w:rFonts w:ascii="Times New Roman" w:hAnsi="Times New Roman" w:cs="Times New Roman"/>
          <w:noProof/>
        </w:rPr>
        <w:drawing>
          <wp:anchor distT="0" distB="0" distL="114300" distR="114300" simplePos="0" relativeHeight="251644416" behindDoc="1" locked="0" layoutInCell="1" allowOverlap="1" wp14:anchorId="2E448946" wp14:editId="0096D5B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00EA67F6" w:rsidRPr="00E52D19">
        <w:rPr>
          <w:rFonts w:ascii="Times New Roman" w:hAnsi="Times New Roman" w:cs="Times New Roman"/>
        </w:rPr>
        <w:t>The course</w:t>
      </w:r>
      <w:r w:rsidR="00AB251D" w:rsidRPr="00E52D19">
        <w:rPr>
          <w:rFonts w:ascii="Times New Roman" w:hAnsi="Times New Roman" w:cs="Times New Roman"/>
        </w:rPr>
        <w:t xml:space="preserve">, as shown in </w:t>
      </w:r>
      <w:r w:rsidR="00DC2CF3" w:rsidRPr="000D2458">
        <w:rPr>
          <w:rFonts w:ascii="Times New Roman" w:hAnsi="Times New Roman" w:cs="Times New Roman"/>
          <w:b/>
        </w:rPr>
        <w:t>Fig. 6</w:t>
      </w:r>
      <w:r w:rsidR="00DC2CF3" w:rsidRPr="00E52D19">
        <w:rPr>
          <w:rFonts w:ascii="Times New Roman" w:hAnsi="Times New Roman" w:cs="Times New Roman"/>
        </w:rPr>
        <w:t xml:space="preserve"> below, shows the </w:t>
      </w:r>
      <w:r w:rsidR="00EA67F6" w:rsidRPr="00E52D19">
        <w:rPr>
          <w:rFonts w:ascii="Times New Roman" w:hAnsi="Times New Roman" w:cs="Times New Roman"/>
        </w:rPr>
        <w:t xml:space="preserve">rough outline of the track the system will follow, as well as what a challenge station would look like. </w:t>
      </w:r>
    </w:p>
    <w:p w14:paraId="018A0612" w14:textId="129B959A" w:rsidR="00EA67F6" w:rsidRPr="00E52D19" w:rsidRDefault="00EA67F6" w:rsidP="003C36F7">
      <w:pPr>
        <w:rPr>
          <w:rFonts w:ascii="Times New Roman" w:hAnsi="Times New Roman" w:cs="Times New Roman"/>
        </w:rPr>
      </w:pPr>
    </w:p>
    <w:p w14:paraId="77A8C3CA" w14:textId="541554AB" w:rsidR="006470D4" w:rsidRDefault="00EA67F6" w:rsidP="00EA67F6">
      <w:pPr>
        <w:pStyle w:val="Caption"/>
        <w:jc w:val="center"/>
        <w:rPr>
          <w:rFonts w:ascii="Times New Roman" w:hAnsi="Times New Roman" w:cs="Times New Roman"/>
          <w:i w:val="0"/>
          <w:color w:val="auto"/>
          <w:sz w:val="22"/>
        </w:rPr>
      </w:pPr>
      <w:bookmarkStart w:id="73" w:name="_Ref398740497"/>
      <w:bookmarkStart w:id="74" w:name="_Toc398740309"/>
      <w:r w:rsidRPr="00672493">
        <w:rPr>
          <w:rFonts w:ascii="Times New Roman" w:hAnsi="Times New Roman" w:cs="Times New Roman"/>
          <w:b/>
          <w:i w:val="0"/>
          <w:color w:val="auto"/>
          <w:sz w:val="22"/>
        </w:rPr>
        <w:t xml:space="preserve">Fig. </w:t>
      </w:r>
      <w:r w:rsidRPr="00672493">
        <w:rPr>
          <w:rFonts w:ascii="Times New Roman" w:hAnsi="Times New Roman" w:cs="Times New Roman"/>
          <w:b/>
          <w:i w:val="0"/>
          <w:color w:val="auto"/>
          <w:sz w:val="22"/>
        </w:rPr>
        <w:fldChar w:fldCharType="begin"/>
      </w:r>
      <w:r w:rsidRPr="00672493">
        <w:rPr>
          <w:rFonts w:ascii="Times New Roman" w:hAnsi="Times New Roman" w:cs="Times New Roman"/>
          <w:b/>
          <w:i w:val="0"/>
          <w:color w:val="auto"/>
          <w:sz w:val="22"/>
        </w:rPr>
        <w:instrText xml:space="preserve"> SEQ Figure \* ARABIC </w:instrText>
      </w:r>
      <w:r w:rsidRPr="00672493">
        <w:rPr>
          <w:rFonts w:ascii="Times New Roman" w:hAnsi="Times New Roman" w:cs="Times New Roman"/>
          <w:b/>
          <w:i w:val="0"/>
          <w:color w:val="auto"/>
          <w:sz w:val="22"/>
        </w:rPr>
        <w:fldChar w:fldCharType="separate"/>
      </w:r>
      <w:r w:rsidR="008532A8">
        <w:rPr>
          <w:rFonts w:ascii="Times New Roman" w:hAnsi="Times New Roman" w:cs="Times New Roman"/>
          <w:b/>
          <w:i w:val="0"/>
          <w:noProof/>
          <w:color w:val="auto"/>
          <w:sz w:val="22"/>
        </w:rPr>
        <w:t>6</w:t>
      </w:r>
      <w:r w:rsidRPr="00672493">
        <w:rPr>
          <w:rFonts w:ascii="Times New Roman" w:hAnsi="Times New Roman" w:cs="Times New Roman"/>
          <w:b/>
          <w:i w:val="0"/>
          <w:color w:val="auto"/>
          <w:sz w:val="22"/>
        </w:rPr>
        <w:fldChar w:fldCharType="end"/>
      </w:r>
      <w:bookmarkEnd w:id="73"/>
      <w:r w:rsidRPr="00672493">
        <w:rPr>
          <w:rFonts w:ascii="Times New Roman" w:hAnsi="Times New Roman" w:cs="Times New Roman"/>
          <w:color w:val="auto"/>
          <w:sz w:val="22"/>
        </w:rPr>
        <w:t xml:space="preserve"> </w:t>
      </w:r>
      <w:r w:rsidRPr="00672493">
        <w:rPr>
          <w:rFonts w:ascii="Times New Roman" w:hAnsi="Times New Roman" w:cs="Times New Roman"/>
          <w:i w:val="0"/>
          <w:color w:val="auto"/>
          <w:sz w:val="22"/>
        </w:rPr>
        <w:t>Comp</w:t>
      </w:r>
      <w:r w:rsidR="00ED0E5A">
        <w:rPr>
          <w:rFonts w:ascii="Times New Roman" w:hAnsi="Times New Roman" w:cs="Times New Roman"/>
          <w:i w:val="0"/>
          <w:color w:val="auto"/>
          <w:sz w:val="22"/>
        </w:rPr>
        <w:t>etition course for SoutheastCon</w:t>
      </w:r>
      <w:r w:rsidR="00460F08" w:rsidRPr="00672493">
        <w:rPr>
          <w:rFonts w:ascii="Times New Roman" w:hAnsi="Times New Roman" w:cs="Times New Roman"/>
          <w:i w:val="0"/>
          <w:color w:val="auto"/>
          <w:sz w:val="22"/>
        </w:rPr>
        <w:t>[1]</w:t>
      </w:r>
      <w:bookmarkEnd w:id="0"/>
      <w:bookmarkEnd w:id="1"/>
      <w:r w:rsidR="00ED0E5A">
        <w:rPr>
          <w:rFonts w:ascii="Times New Roman" w:hAnsi="Times New Roman" w:cs="Times New Roman"/>
          <w:i w:val="0"/>
          <w:color w:val="auto"/>
          <w:sz w:val="22"/>
        </w:rPr>
        <w:t>.</w:t>
      </w:r>
      <w:bookmarkEnd w:id="74"/>
    </w:p>
    <w:p w14:paraId="113C3A92" w14:textId="6C22A0C3" w:rsidR="00573E58" w:rsidRDefault="00573E58">
      <w:r>
        <w:br w:type="page"/>
      </w:r>
    </w:p>
    <w:p w14:paraId="077E3741" w14:textId="77777777" w:rsidR="00573E58" w:rsidRDefault="00573E58" w:rsidP="00573E58"/>
    <w:p w14:paraId="4E9FBF64" w14:textId="1A3A0623" w:rsidR="00573E58" w:rsidRPr="00573E58" w:rsidRDefault="003A76BB" w:rsidP="00573E58">
      <w:pPr>
        <w:pStyle w:val="Heading2"/>
        <w:numPr>
          <w:ilvl w:val="1"/>
          <w:numId w:val="1"/>
        </w:numPr>
        <w:spacing w:before="0"/>
        <w:ind w:left="749" w:hanging="389"/>
        <w:rPr>
          <w:rFonts w:ascii="Times New Roman" w:hAnsi="Times New Roman" w:cs="Times New Roman"/>
          <w:b/>
          <w:color w:val="auto"/>
        </w:rPr>
      </w:pPr>
      <w:bookmarkStart w:id="75" w:name="_Toc398744076"/>
      <w:r>
        <w:rPr>
          <w:rFonts w:ascii="Times New Roman" w:hAnsi="Times New Roman" w:cs="Times New Roman"/>
          <w:b/>
          <w:color w:val="auto"/>
        </w:rPr>
        <w:t xml:space="preserve">Simon </w:t>
      </w:r>
      <w:r w:rsidR="007D38E3">
        <w:rPr>
          <w:rFonts w:ascii="Times New Roman" w:hAnsi="Times New Roman" w:cs="Times New Roman"/>
          <w:b/>
          <w:color w:val="auto"/>
        </w:rPr>
        <w:t>carabiner</w:t>
      </w:r>
      <w:bookmarkEnd w:id="75"/>
    </w:p>
    <w:p w14:paraId="17C1AAF9" w14:textId="7E831A7A" w:rsidR="00573E58" w:rsidRDefault="00573E58" w:rsidP="00573E58"/>
    <w:p w14:paraId="74C1AE49" w14:textId="02BE26C3" w:rsidR="00573E58" w:rsidRPr="009817B3" w:rsidRDefault="003A76BB" w:rsidP="00EE7C7F">
      <w:pPr>
        <w:ind w:left="360"/>
        <w:rPr>
          <w:rFonts w:ascii="Times New Roman" w:hAnsi="Times New Roman" w:cs="Times New Roman"/>
        </w:rPr>
      </w:pPr>
      <w:r w:rsidRPr="009817B3">
        <w:rPr>
          <w:rFonts w:ascii="Times New Roman" w:hAnsi="Times New Roman" w:cs="Times New Roman"/>
        </w:rPr>
        <w:t xml:space="preserve">The Simon </w:t>
      </w:r>
      <w:r w:rsidR="007D38E3">
        <w:rPr>
          <w:rFonts w:ascii="Times New Roman" w:hAnsi="Times New Roman" w:cs="Times New Roman"/>
        </w:rPr>
        <w:t>carabiner</w:t>
      </w:r>
      <w:r w:rsidR="00573E58" w:rsidRPr="009817B3">
        <w:rPr>
          <w:rFonts w:ascii="Times New Roman" w:hAnsi="Times New Roman" w:cs="Times New Roman"/>
        </w:rPr>
        <w:t xml:space="preserve">, as seen in </w:t>
      </w:r>
      <w:r w:rsidR="00573E58" w:rsidRPr="009817B3">
        <w:rPr>
          <w:rFonts w:ascii="Times New Roman" w:hAnsi="Times New Roman" w:cs="Times New Roman"/>
          <w:b/>
        </w:rPr>
        <w:t>Fig. 7</w:t>
      </w:r>
      <w:r w:rsidR="00573E58" w:rsidRPr="009817B3">
        <w:rPr>
          <w:rFonts w:ascii="Times New Roman" w:hAnsi="Times New Roman" w:cs="Times New Roman"/>
        </w:rPr>
        <w:t xml:space="preserve"> is the specific Simon game that the system will play. </w:t>
      </w:r>
    </w:p>
    <w:p w14:paraId="2CB76645" w14:textId="069BA58C" w:rsidR="00573E58" w:rsidRDefault="00573E58" w:rsidP="00573E58">
      <w:r>
        <w:rPr>
          <w:noProof/>
        </w:rPr>
        <w:drawing>
          <wp:anchor distT="0" distB="0" distL="114300" distR="114300" simplePos="0" relativeHeight="251684352" behindDoc="1" locked="0" layoutInCell="1" allowOverlap="1" wp14:anchorId="75647A60" wp14:editId="29C7FC92">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1">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2DB335F" w14:textId="3CADD7AF" w:rsidR="00573E58" w:rsidRDefault="00573E58" w:rsidP="00573E58"/>
    <w:p w14:paraId="78314155" w14:textId="77777777" w:rsidR="00573E58" w:rsidRDefault="00573E58" w:rsidP="00573E58"/>
    <w:p w14:paraId="14A440FC" w14:textId="77777777" w:rsidR="00573E58" w:rsidRDefault="00573E58" w:rsidP="00573E58"/>
    <w:p w14:paraId="7C5DB49F" w14:textId="77777777" w:rsidR="00573E58" w:rsidRDefault="00573E58" w:rsidP="00573E58"/>
    <w:p w14:paraId="31E736FE" w14:textId="77777777" w:rsidR="00573E58" w:rsidRDefault="00573E58" w:rsidP="00573E58"/>
    <w:p w14:paraId="0E35723D" w14:textId="77777777" w:rsidR="00573E58" w:rsidRDefault="00573E58" w:rsidP="00573E58"/>
    <w:p w14:paraId="336C37F9" w14:textId="77777777" w:rsidR="00573E58" w:rsidRDefault="00573E58" w:rsidP="00573E58"/>
    <w:p w14:paraId="59AC0C92" w14:textId="77777777" w:rsidR="00573E58" w:rsidRDefault="00573E58" w:rsidP="00573E58"/>
    <w:p w14:paraId="386B10F6" w14:textId="77777777" w:rsidR="00573E58" w:rsidRDefault="00573E58" w:rsidP="00573E58"/>
    <w:p w14:paraId="7E7671A0" w14:textId="77777777" w:rsidR="00573E58" w:rsidRDefault="00573E58" w:rsidP="00573E58"/>
    <w:p w14:paraId="20F1F32D" w14:textId="77777777" w:rsidR="00573E58" w:rsidRDefault="00573E58" w:rsidP="00573E58"/>
    <w:p w14:paraId="7D0AB61F" w14:textId="77777777" w:rsidR="00573E58" w:rsidRDefault="00573E58" w:rsidP="00573E58"/>
    <w:p w14:paraId="1EF9CCFB" w14:textId="77777777" w:rsidR="00573E58" w:rsidRDefault="00573E58" w:rsidP="00573E58"/>
    <w:p w14:paraId="70398DA0" w14:textId="77777777" w:rsidR="00573E58" w:rsidRDefault="00573E58" w:rsidP="00573E58"/>
    <w:p w14:paraId="6AFB2829" w14:textId="77777777" w:rsidR="00573E58" w:rsidRDefault="00573E58" w:rsidP="00573E58"/>
    <w:p w14:paraId="4040A29B" w14:textId="77777777" w:rsidR="00573E58" w:rsidRDefault="00573E58" w:rsidP="00573E58"/>
    <w:p w14:paraId="0AAAFBF0" w14:textId="77777777" w:rsidR="00573E58" w:rsidRDefault="00573E58" w:rsidP="00573E58"/>
    <w:p w14:paraId="5C8FE1AE" w14:textId="77777777" w:rsidR="00573E58" w:rsidRDefault="00573E58" w:rsidP="00573E58"/>
    <w:p w14:paraId="16D1B298" w14:textId="77777777" w:rsidR="00573E58" w:rsidRDefault="00573E58" w:rsidP="00573E58"/>
    <w:p w14:paraId="05BD37A8" w14:textId="77777777" w:rsidR="00573E58" w:rsidRDefault="00573E58" w:rsidP="00573E58"/>
    <w:p w14:paraId="470CD19E" w14:textId="77777777" w:rsidR="00573E58" w:rsidRDefault="00573E58" w:rsidP="00573E58"/>
    <w:p w14:paraId="51D26CF8" w14:textId="77777777" w:rsidR="00573E58" w:rsidRDefault="00573E58" w:rsidP="00573E58"/>
    <w:p w14:paraId="10AB4661" w14:textId="77777777" w:rsidR="00573E58" w:rsidRDefault="00573E58" w:rsidP="00573E58"/>
    <w:p w14:paraId="15B7BA60" w14:textId="77777777" w:rsidR="00573E58" w:rsidRDefault="00573E58" w:rsidP="00573E58"/>
    <w:p w14:paraId="4475C520" w14:textId="77777777" w:rsidR="00573E58" w:rsidRDefault="00573E58" w:rsidP="00573E58"/>
    <w:p w14:paraId="751824B4" w14:textId="77777777" w:rsidR="00573E58" w:rsidRDefault="00573E58" w:rsidP="00573E58"/>
    <w:p w14:paraId="04A6234D" w14:textId="142BB8D2" w:rsidR="00573E58" w:rsidRPr="00230DBB" w:rsidRDefault="003A76BB" w:rsidP="00230DBB">
      <w:pPr>
        <w:pStyle w:val="Caption"/>
        <w:jc w:val="center"/>
        <w:rPr>
          <w:rFonts w:ascii="Times New Roman" w:hAnsi="Times New Roman" w:cs="Times New Roman"/>
          <w:b/>
          <w:i w:val="0"/>
          <w:color w:val="auto"/>
          <w:sz w:val="22"/>
        </w:rPr>
      </w:pPr>
      <w:bookmarkStart w:id="76" w:name="_Ref398740538"/>
      <w:bookmarkStart w:id="77" w:name="_Toc398740310"/>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7</w:t>
      </w:r>
      <w:r w:rsidR="00600278" w:rsidRPr="00230DBB">
        <w:rPr>
          <w:rFonts w:ascii="Times New Roman" w:hAnsi="Times New Roman" w:cs="Times New Roman"/>
          <w:b/>
          <w:i w:val="0"/>
          <w:color w:val="auto"/>
          <w:sz w:val="22"/>
        </w:rPr>
        <w:fldChar w:fldCharType="end"/>
      </w:r>
      <w:bookmarkEnd w:id="76"/>
      <w:r w:rsidR="00863986" w:rsidRPr="00230DBB">
        <w:rPr>
          <w:rFonts w:ascii="Times New Roman" w:hAnsi="Times New Roman" w:cs="Times New Roman"/>
          <w:b/>
          <w:i w:val="0"/>
          <w:color w:val="auto"/>
          <w:sz w:val="22"/>
        </w:rPr>
        <w:t xml:space="preserve">: </w:t>
      </w:r>
      <w:r w:rsidR="00863986" w:rsidRPr="00230DBB">
        <w:rPr>
          <w:rFonts w:ascii="Times New Roman" w:hAnsi="Times New Roman" w:cs="Times New Roman"/>
          <w:i w:val="0"/>
          <w:color w:val="auto"/>
          <w:sz w:val="22"/>
        </w:rPr>
        <w:t xml:space="preserve">The exact Simon </w:t>
      </w:r>
      <w:r w:rsidR="007D38E3">
        <w:rPr>
          <w:rFonts w:ascii="Times New Roman" w:hAnsi="Times New Roman" w:cs="Times New Roman"/>
          <w:i w:val="0"/>
          <w:color w:val="auto"/>
          <w:sz w:val="22"/>
        </w:rPr>
        <w:t>carabiner</w:t>
      </w:r>
      <w:r w:rsidR="00863986" w:rsidRPr="00230DBB">
        <w:rPr>
          <w:rFonts w:ascii="Times New Roman" w:hAnsi="Times New Roman" w:cs="Times New Roman"/>
          <w:i w:val="0"/>
          <w:color w:val="auto"/>
          <w:sz w:val="22"/>
        </w:rPr>
        <w:t xml:space="preserve"> to be used during competition</w:t>
      </w:r>
      <w:r w:rsidR="00926E9C" w:rsidRPr="00230DBB">
        <w:rPr>
          <w:rFonts w:ascii="Times New Roman" w:hAnsi="Times New Roman" w:cs="Times New Roman"/>
          <w:i w:val="0"/>
          <w:color w:val="auto"/>
          <w:sz w:val="22"/>
        </w:rPr>
        <w:t xml:space="preserve"> [5]</w:t>
      </w:r>
      <w:r w:rsidR="00863986" w:rsidRPr="00230DBB">
        <w:rPr>
          <w:rFonts w:ascii="Times New Roman" w:hAnsi="Times New Roman" w:cs="Times New Roman"/>
          <w:i w:val="0"/>
          <w:color w:val="auto"/>
          <w:sz w:val="22"/>
        </w:rPr>
        <w:t>.</w:t>
      </w:r>
      <w:bookmarkEnd w:id="77"/>
      <w:r w:rsidR="00863986" w:rsidRPr="00230DBB">
        <w:rPr>
          <w:rFonts w:ascii="Times New Roman" w:hAnsi="Times New Roman" w:cs="Times New Roman"/>
          <w:b/>
          <w:i w:val="0"/>
          <w:color w:val="auto"/>
          <w:sz w:val="22"/>
        </w:rPr>
        <w:t xml:space="preserve"> </w:t>
      </w:r>
    </w:p>
    <w:p w14:paraId="74A4E3BD" w14:textId="781E3459" w:rsidR="003A76BB" w:rsidRDefault="003A76BB">
      <w:r>
        <w:br w:type="page"/>
      </w:r>
    </w:p>
    <w:p w14:paraId="6232BE6A" w14:textId="74268F7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78" w:name="_Toc398744077"/>
      <w:r w:rsidRPr="00573E58">
        <w:rPr>
          <w:rFonts w:ascii="Times New Roman" w:hAnsi="Times New Roman" w:cs="Times New Roman"/>
          <w:b/>
          <w:color w:val="auto"/>
        </w:rPr>
        <w:lastRenderedPageBreak/>
        <w:t>Rubik’s Cube</w:t>
      </w:r>
      <w:bookmarkEnd w:id="78"/>
    </w:p>
    <w:p w14:paraId="617E3CB0" w14:textId="21127E79" w:rsidR="00573E58" w:rsidRDefault="00573E58" w:rsidP="00573E58"/>
    <w:p w14:paraId="234E1AB7" w14:textId="2828518A" w:rsidR="003A76BB" w:rsidRPr="009817B3" w:rsidRDefault="003A76BB" w:rsidP="00EE7C7F">
      <w:pPr>
        <w:ind w:left="360"/>
        <w:rPr>
          <w:rFonts w:ascii="Times New Roman" w:hAnsi="Times New Roman" w:cs="Times New Roman"/>
        </w:rPr>
      </w:pPr>
      <w:r w:rsidRPr="009817B3">
        <w:rPr>
          <w:rFonts w:ascii="Times New Roman" w:hAnsi="Times New Roman" w:cs="Times New Roman"/>
        </w:rPr>
        <w:t xml:space="preserve">The Rubik’s cube, as seen in </w:t>
      </w:r>
      <w:r w:rsidRPr="009817B3">
        <w:rPr>
          <w:rFonts w:ascii="Times New Roman" w:hAnsi="Times New Roman" w:cs="Times New Roman"/>
          <w:b/>
        </w:rPr>
        <w:t>Fig</w:t>
      </w:r>
      <w:r w:rsidR="009817B3">
        <w:rPr>
          <w:rFonts w:ascii="Times New Roman" w:hAnsi="Times New Roman" w:cs="Times New Roman"/>
          <w:b/>
        </w:rPr>
        <w:t>.</w:t>
      </w:r>
      <w:r w:rsidRPr="009817B3">
        <w:rPr>
          <w:rFonts w:ascii="Times New Roman" w:hAnsi="Times New Roman" w:cs="Times New Roman"/>
          <w:b/>
        </w:rPr>
        <w:t xml:space="preserve"> 8</w:t>
      </w:r>
      <w:r w:rsidRPr="009817B3">
        <w:rPr>
          <w:rFonts w:ascii="Times New Roman" w:hAnsi="Times New Roman" w:cs="Times New Roman"/>
        </w:rPr>
        <w:t xml:space="preserve"> is the specific Rubik’s cube that the system will play.</w:t>
      </w:r>
    </w:p>
    <w:p w14:paraId="42E8A9D9" w14:textId="1A0291C5" w:rsidR="003A76BB" w:rsidRDefault="003A76BB" w:rsidP="00573E58"/>
    <w:p w14:paraId="2A1C5A2D" w14:textId="6F9EED75" w:rsidR="003A76BB" w:rsidRDefault="003A76BB" w:rsidP="00573E58">
      <w:r>
        <w:rPr>
          <w:noProof/>
        </w:rPr>
        <w:drawing>
          <wp:anchor distT="0" distB="0" distL="114300" distR="114300" simplePos="0" relativeHeight="251687424" behindDoc="0" locked="0" layoutInCell="1" allowOverlap="1" wp14:anchorId="72331794" wp14:editId="0DB93122">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2">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1CBC4CD0" w14:textId="69148FE5" w:rsidR="003A76BB" w:rsidRDefault="003A76BB" w:rsidP="00573E58"/>
    <w:p w14:paraId="7EDB8094" w14:textId="6029E7B4" w:rsidR="003A76BB" w:rsidRDefault="003A76BB" w:rsidP="00573E58"/>
    <w:p w14:paraId="45E0B6BC" w14:textId="6443EA8D" w:rsidR="003A76BB" w:rsidRDefault="003A76BB" w:rsidP="00573E58"/>
    <w:p w14:paraId="58CF25A2" w14:textId="77777777" w:rsidR="003A76BB" w:rsidRDefault="003A76BB" w:rsidP="00573E58"/>
    <w:p w14:paraId="1DE3A1CD" w14:textId="53170E44" w:rsidR="003A76BB" w:rsidRDefault="003A76BB" w:rsidP="00573E58"/>
    <w:p w14:paraId="40C3092B" w14:textId="77777777" w:rsidR="003A76BB" w:rsidRDefault="003A76BB" w:rsidP="00573E58"/>
    <w:p w14:paraId="15438C58" w14:textId="194751CF" w:rsidR="003A76BB" w:rsidRDefault="003A76BB" w:rsidP="00573E58"/>
    <w:p w14:paraId="5B6BB7A7" w14:textId="77777777" w:rsidR="003A76BB" w:rsidRDefault="003A76BB" w:rsidP="00573E58"/>
    <w:p w14:paraId="4E715789" w14:textId="4F7D4068" w:rsidR="003A76BB" w:rsidRDefault="003A76BB" w:rsidP="00573E58"/>
    <w:p w14:paraId="6D3802C0" w14:textId="408B5BE4" w:rsidR="003A76BB" w:rsidRDefault="003A76BB" w:rsidP="00573E58"/>
    <w:p w14:paraId="18CE73BE" w14:textId="77777777" w:rsidR="003A76BB" w:rsidRDefault="003A76BB" w:rsidP="00573E58"/>
    <w:p w14:paraId="433AFA65" w14:textId="77777777" w:rsidR="003A76BB" w:rsidRDefault="003A76BB" w:rsidP="00573E58"/>
    <w:p w14:paraId="48A4BB46" w14:textId="77777777" w:rsidR="003A76BB" w:rsidRDefault="003A76BB" w:rsidP="00573E58"/>
    <w:p w14:paraId="72B14A50" w14:textId="77777777" w:rsidR="003A76BB" w:rsidRDefault="003A76BB" w:rsidP="00573E58"/>
    <w:p w14:paraId="167CCFC2" w14:textId="77777777" w:rsidR="003A76BB" w:rsidRDefault="003A76BB" w:rsidP="00573E58"/>
    <w:p w14:paraId="4D3B0025" w14:textId="77777777" w:rsidR="003A76BB" w:rsidRDefault="003A76BB" w:rsidP="00573E58"/>
    <w:p w14:paraId="6B816DE5" w14:textId="6CE2185F" w:rsidR="003A76BB" w:rsidRDefault="003A76BB" w:rsidP="00573E58"/>
    <w:p w14:paraId="18472ED8" w14:textId="1D1B9569" w:rsidR="003A76BB" w:rsidRDefault="003A76BB" w:rsidP="00573E58"/>
    <w:p w14:paraId="149E9622" w14:textId="77777777" w:rsidR="003A76BB" w:rsidRDefault="003A76BB" w:rsidP="00573E58"/>
    <w:p w14:paraId="22F25358" w14:textId="77777777" w:rsidR="003A76BB" w:rsidRDefault="003A76BB" w:rsidP="00573E58"/>
    <w:p w14:paraId="45742B43" w14:textId="77777777" w:rsidR="003A76BB" w:rsidRDefault="003A76BB" w:rsidP="00573E58"/>
    <w:p w14:paraId="14AC9072" w14:textId="77777777" w:rsidR="003A76BB" w:rsidRDefault="003A76BB" w:rsidP="00573E58"/>
    <w:p w14:paraId="3B2E167E" w14:textId="77777777" w:rsidR="003A76BB" w:rsidRDefault="003A76BB" w:rsidP="00573E58"/>
    <w:p w14:paraId="7221B8A3" w14:textId="77777777" w:rsidR="003A76BB" w:rsidRDefault="003A76BB" w:rsidP="00573E58"/>
    <w:p w14:paraId="12B52F64" w14:textId="77777777" w:rsidR="003A76BB" w:rsidRDefault="003A76BB" w:rsidP="00573E58"/>
    <w:p w14:paraId="4BE7D1A4" w14:textId="77777777" w:rsidR="003A76BB" w:rsidRDefault="003A76BB" w:rsidP="00573E58"/>
    <w:p w14:paraId="176250E7" w14:textId="77777777" w:rsidR="003A76BB" w:rsidRDefault="003A76BB" w:rsidP="00573E58"/>
    <w:p w14:paraId="31C67CF8" w14:textId="77777777" w:rsidR="003A76BB" w:rsidRDefault="003A76BB" w:rsidP="00573E58"/>
    <w:p w14:paraId="26B501C6" w14:textId="77777777" w:rsidR="003A76BB" w:rsidRDefault="003A76BB" w:rsidP="00573E58"/>
    <w:p w14:paraId="0911CDF1" w14:textId="77777777" w:rsidR="003A76BB" w:rsidRPr="003A76BB" w:rsidRDefault="003A76BB" w:rsidP="00573E58"/>
    <w:p w14:paraId="06639E06" w14:textId="7B5843D7" w:rsidR="003A76BB" w:rsidRPr="00230DBB" w:rsidRDefault="003A76BB" w:rsidP="00230DBB">
      <w:pPr>
        <w:pStyle w:val="Caption"/>
        <w:jc w:val="center"/>
        <w:rPr>
          <w:rFonts w:ascii="Times New Roman" w:hAnsi="Times New Roman" w:cs="Times New Roman"/>
          <w:i w:val="0"/>
          <w:color w:val="auto"/>
          <w:sz w:val="22"/>
        </w:rPr>
      </w:pPr>
      <w:bookmarkStart w:id="79" w:name="_Ref398740559"/>
      <w:bookmarkStart w:id="80" w:name="_Toc398740311"/>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8</w:t>
      </w:r>
      <w:r w:rsidR="00600278" w:rsidRPr="00230DBB">
        <w:rPr>
          <w:rFonts w:ascii="Times New Roman" w:hAnsi="Times New Roman" w:cs="Times New Roman"/>
          <w:b/>
          <w:i w:val="0"/>
          <w:color w:val="auto"/>
          <w:sz w:val="22"/>
        </w:rPr>
        <w:fldChar w:fldCharType="end"/>
      </w:r>
      <w:bookmarkEnd w:id="79"/>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Rubik's cube to be used during competition</w:t>
      </w:r>
      <w:r w:rsidR="00926E9C" w:rsidRPr="00230DBB">
        <w:rPr>
          <w:rFonts w:ascii="Times New Roman" w:hAnsi="Times New Roman" w:cs="Times New Roman"/>
          <w:i w:val="0"/>
          <w:color w:val="auto"/>
          <w:sz w:val="22"/>
        </w:rPr>
        <w:t xml:space="preserve"> [6]</w:t>
      </w:r>
      <w:r w:rsidRPr="00230DBB">
        <w:rPr>
          <w:rFonts w:ascii="Times New Roman" w:hAnsi="Times New Roman" w:cs="Times New Roman"/>
          <w:i w:val="0"/>
          <w:color w:val="auto"/>
          <w:sz w:val="22"/>
        </w:rPr>
        <w:t>.</w:t>
      </w:r>
      <w:bookmarkEnd w:id="80"/>
    </w:p>
    <w:p w14:paraId="1C63B5B6" w14:textId="50C8FF4B" w:rsidR="00C45034" w:rsidRDefault="00C45034">
      <w:r>
        <w:br w:type="page"/>
      </w:r>
    </w:p>
    <w:p w14:paraId="49F6BE0E" w14:textId="77777777" w:rsidR="00C45034" w:rsidRPr="00C45034" w:rsidRDefault="00C45034" w:rsidP="00C45034"/>
    <w:p w14:paraId="1142BD22" w14:textId="6DA2F8EE" w:rsidR="00573E58" w:rsidRPr="00573E58" w:rsidRDefault="00573E58" w:rsidP="00573E58">
      <w:pPr>
        <w:pStyle w:val="Heading2"/>
        <w:numPr>
          <w:ilvl w:val="1"/>
          <w:numId w:val="1"/>
        </w:numPr>
        <w:spacing w:before="0"/>
        <w:ind w:left="749" w:hanging="389"/>
        <w:rPr>
          <w:rFonts w:ascii="Times New Roman" w:hAnsi="Times New Roman" w:cs="Times New Roman"/>
          <w:b/>
          <w:color w:val="auto"/>
        </w:rPr>
      </w:pPr>
      <w:bookmarkStart w:id="81" w:name="_Toc398744078"/>
      <w:r w:rsidRPr="00573E58">
        <w:rPr>
          <w:rFonts w:ascii="Times New Roman" w:hAnsi="Times New Roman" w:cs="Times New Roman"/>
          <w:b/>
          <w:color w:val="auto"/>
        </w:rPr>
        <w:t>Pocket Etch-A-Sketch</w:t>
      </w:r>
      <w:bookmarkEnd w:id="81"/>
    </w:p>
    <w:p w14:paraId="485E8862" w14:textId="77777777" w:rsidR="00573E58" w:rsidRDefault="00573E58" w:rsidP="00573E58"/>
    <w:p w14:paraId="1E284674" w14:textId="74EFDD6A" w:rsidR="00997C25" w:rsidRPr="00EE7C7F" w:rsidRDefault="00997C25" w:rsidP="00EE7C7F">
      <w:pPr>
        <w:ind w:left="360"/>
        <w:rPr>
          <w:rFonts w:ascii="Times New Roman" w:hAnsi="Times New Roman" w:cs="Times New Roman"/>
        </w:rPr>
      </w:pPr>
      <w:r w:rsidRPr="00EE7C7F">
        <w:rPr>
          <w:rFonts w:ascii="Times New Roman" w:hAnsi="Times New Roman" w:cs="Times New Roman"/>
        </w:rPr>
        <w:t xml:space="preserve">The pocket Etch-A-Sketch as shown in </w:t>
      </w:r>
      <w:r w:rsidRPr="00EE7C7F">
        <w:rPr>
          <w:rFonts w:ascii="Times New Roman" w:hAnsi="Times New Roman" w:cs="Times New Roman"/>
          <w:b/>
        </w:rPr>
        <w:t>Fig. 9</w:t>
      </w:r>
      <w:r w:rsidRPr="00EE7C7F">
        <w:rPr>
          <w:rFonts w:ascii="Times New Roman" w:hAnsi="Times New Roman" w:cs="Times New Roman"/>
        </w:rPr>
        <w:t xml:space="preserve"> is the specific Etch-A-Sketch the system will play. </w:t>
      </w:r>
    </w:p>
    <w:p w14:paraId="383EC456" w14:textId="09365AEF" w:rsidR="00C45034" w:rsidRDefault="00C45034" w:rsidP="00573E58">
      <w:r>
        <w:rPr>
          <w:noProof/>
        </w:rPr>
        <w:drawing>
          <wp:inline distT="0" distB="0" distL="0" distR="0" wp14:anchorId="054B2AEA" wp14:editId="20E3733F">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3">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5AFEDA14" w14:textId="743FA8AD" w:rsidR="00C45034" w:rsidRPr="00230DBB" w:rsidRDefault="00997C25" w:rsidP="00230DBB">
      <w:pPr>
        <w:pStyle w:val="Caption"/>
        <w:jc w:val="center"/>
        <w:rPr>
          <w:rFonts w:ascii="Times New Roman" w:hAnsi="Times New Roman" w:cs="Times New Roman"/>
          <w:i w:val="0"/>
          <w:color w:val="auto"/>
          <w:sz w:val="22"/>
        </w:rPr>
      </w:pPr>
      <w:bookmarkStart w:id="82" w:name="_Ref398740583"/>
      <w:bookmarkStart w:id="83" w:name="_Toc398740312"/>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008532A8" w:rsidRPr="00230DBB">
        <w:rPr>
          <w:rFonts w:ascii="Times New Roman" w:hAnsi="Times New Roman" w:cs="Times New Roman"/>
          <w:b/>
          <w:i w:val="0"/>
          <w:color w:val="auto"/>
          <w:sz w:val="22"/>
        </w:rPr>
        <w:t>9</w:t>
      </w:r>
      <w:r w:rsidR="00600278" w:rsidRPr="00230DBB">
        <w:rPr>
          <w:rFonts w:ascii="Times New Roman" w:hAnsi="Times New Roman" w:cs="Times New Roman"/>
          <w:b/>
          <w:i w:val="0"/>
          <w:color w:val="auto"/>
          <w:sz w:val="22"/>
        </w:rPr>
        <w:fldChar w:fldCharType="end"/>
      </w:r>
      <w:bookmarkEnd w:id="82"/>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pocket Etch-A-Sketch to be used during competition</w:t>
      </w:r>
      <w:r w:rsidR="00926E9C" w:rsidRPr="00230DBB">
        <w:rPr>
          <w:rFonts w:ascii="Times New Roman" w:hAnsi="Times New Roman" w:cs="Times New Roman"/>
          <w:i w:val="0"/>
          <w:color w:val="auto"/>
          <w:sz w:val="22"/>
        </w:rPr>
        <w:t xml:space="preserve"> [7]</w:t>
      </w:r>
      <w:r w:rsidRPr="00230DBB">
        <w:rPr>
          <w:rFonts w:ascii="Times New Roman" w:hAnsi="Times New Roman" w:cs="Times New Roman"/>
          <w:i w:val="0"/>
          <w:color w:val="auto"/>
          <w:sz w:val="22"/>
        </w:rPr>
        <w:t>.</w:t>
      </w:r>
      <w:bookmarkEnd w:id="83"/>
      <w:r w:rsidRPr="00230DBB">
        <w:rPr>
          <w:rFonts w:ascii="Times New Roman" w:hAnsi="Times New Roman" w:cs="Times New Roman"/>
          <w:i w:val="0"/>
          <w:color w:val="auto"/>
          <w:sz w:val="22"/>
        </w:rPr>
        <w:t xml:space="preserve"> </w:t>
      </w:r>
    </w:p>
    <w:p w14:paraId="59DA17B9" w14:textId="37988B3D" w:rsidR="00997C25" w:rsidRDefault="00997C25">
      <w:r>
        <w:br w:type="page"/>
      </w:r>
    </w:p>
    <w:p w14:paraId="722270DC" w14:textId="77777777" w:rsidR="00997C25" w:rsidRDefault="00997C25" w:rsidP="00573E58"/>
    <w:p w14:paraId="1ECCF325" w14:textId="77777777" w:rsidR="00997C25" w:rsidRDefault="00997C25" w:rsidP="00573E58"/>
    <w:p w14:paraId="2034C0CB" w14:textId="22D4E8D1" w:rsidR="00573E58" w:rsidRDefault="00573E58" w:rsidP="00573E58">
      <w:pPr>
        <w:pStyle w:val="Heading2"/>
        <w:numPr>
          <w:ilvl w:val="1"/>
          <w:numId w:val="1"/>
        </w:numPr>
        <w:spacing w:before="0"/>
        <w:ind w:left="749" w:hanging="389"/>
        <w:rPr>
          <w:rFonts w:ascii="Times New Roman" w:hAnsi="Times New Roman" w:cs="Times New Roman"/>
          <w:b/>
          <w:color w:val="auto"/>
        </w:rPr>
      </w:pPr>
      <w:bookmarkStart w:id="84" w:name="_Toc398744079"/>
      <w:r w:rsidRPr="00573E58">
        <w:rPr>
          <w:rFonts w:ascii="Times New Roman" w:hAnsi="Times New Roman" w:cs="Times New Roman"/>
          <w:b/>
          <w:color w:val="auto"/>
        </w:rPr>
        <w:t>Playing Cards</w:t>
      </w:r>
      <w:bookmarkEnd w:id="84"/>
    </w:p>
    <w:p w14:paraId="44AB4A47" w14:textId="77777777" w:rsidR="003A76BB" w:rsidRDefault="003A76BB" w:rsidP="003A76BB"/>
    <w:p w14:paraId="7A4D6074" w14:textId="0FC0CF64" w:rsidR="00857A9C" w:rsidRPr="00EE7C7F" w:rsidRDefault="003A76BB" w:rsidP="00EE7C7F">
      <w:pPr>
        <w:ind w:left="360"/>
        <w:rPr>
          <w:rFonts w:ascii="Times New Roman" w:hAnsi="Times New Roman" w:cs="Times New Roman"/>
        </w:rPr>
      </w:pPr>
      <w:r w:rsidRPr="00EE7C7F">
        <w:rPr>
          <w:rFonts w:ascii="Times New Roman" w:hAnsi="Times New Roman" w:cs="Times New Roman"/>
        </w:rPr>
        <w:t>[TBD] The playing cards will be updated with an appropriate picture once there is a specific set listed in the competition rules.</w:t>
      </w:r>
    </w:p>
    <w:p w14:paraId="72E0FBFA" w14:textId="77777777" w:rsidR="00857A9C" w:rsidRDefault="00857A9C">
      <w:r>
        <w:br w:type="page"/>
      </w:r>
    </w:p>
    <w:p w14:paraId="5F27AA65" w14:textId="0595DAA5" w:rsidR="003A76BB" w:rsidRDefault="00857A9C" w:rsidP="00857A9C">
      <w:pPr>
        <w:pStyle w:val="Heading2"/>
        <w:numPr>
          <w:ilvl w:val="1"/>
          <w:numId w:val="1"/>
        </w:numPr>
        <w:spacing w:before="0"/>
        <w:ind w:left="749" w:hanging="389"/>
        <w:rPr>
          <w:rFonts w:ascii="Times New Roman" w:hAnsi="Times New Roman" w:cs="Times New Roman"/>
          <w:b/>
          <w:color w:val="auto"/>
        </w:rPr>
      </w:pPr>
      <w:bookmarkStart w:id="85" w:name="_Toc398744080"/>
      <w:r w:rsidRPr="00857A9C">
        <w:rPr>
          <w:rFonts w:ascii="Times New Roman" w:hAnsi="Times New Roman" w:cs="Times New Roman"/>
          <w:b/>
          <w:color w:val="auto"/>
        </w:rPr>
        <w:lastRenderedPageBreak/>
        <w:t>Scotch Blue Painter’s Tape</w:t>
      </w:r>
      <w:bookmarkEnd w:id="85"/>
    </w:p>
    <w:p w14:paraId="26BFD648" w14:textId="77777777" w:rsidR="00857A9C" w:rsidRDefault="00857A9C" w:rsidP="00857A9C"/>
    <w:p w14:paraId="478903D3" w14:textId="58B6CDE2" w:rsidR="00857A9C" w:rsidRPr="00EE7C7F" w:rsidRDefault="008532A8" w:rsidP="00EE7C7F">
      <w:pPr>
        <w:ind w:left="360"/>
        <w:rPr>
          <w:rFonts w:ascii="Times New Roman" w:hAnsi="Times New Roman" w:cs="Times New Roman"/>
        </w:rPr>
      </w:pPr>
      <w:r w:rsidRPr="00EE7C7F">
        <w:rPr>
          <w:rFonts w:ascii="Times New Roman" w:hAnsi="Times New Roman" w:cs="Times New Roman"/>
        </w:rPr>
        <w:t xml:space="preserve">The Scotch Blue Painter’s Tape as show in </w:t>
      </w:r>
      <w:r w:rsidRPr="00EE7C7F">
        <w:rPr>
          <w:rFonts w:ascii="Times New Roman" w:hAnsi="Times New Roman" w:cs="Times New Roman"/>
          <w:b/>
        </w:rPr>
        <w:t>Fig</w:t>
      </w:r>
      <w:r w:rsidR="00EE7C7F">
        <w:rPr>
          <w:rFonts w:ascii="Times New Roman" w:hAnsi="Times New Roman" w:cs="Times New Roman"/>
          <w:b/>
        </w:rPr>
        <w:t>.</w:t>
      </w:r>
      <w:r w:rsidRPr="00EE7C7F">
        <w:rPr>
          <w:rFonts w:ascii="Times New Roman" w:hAnsi="Times New Roman" w:cs="Times New Roman"/>
          <w:b/>
        </w:rPr>
        <w:t xml:space="preserve"> 10</w:t>
      </w:r>
      <w:r w:rsidRPr="00EE7C7F">
        <w:rPr>
          <w:rFonts w:ascii="Times New Roman" w:hAnsi="Times New Roman" w:cs="Times New Roman"/>
        </w:rPr>
        <w:t xml:space="preserve"> is the exact painter’s tape that will be used to designate the line the system must follow.</w:t>
      </w:r>
    </w:p>
    <w:p w14:paraId="14B346B1" w14:textId="110C1143" w:rsidR="008532A8" w:rsidRDefault="008532A8" w:rsidP="00857A9C">
      <w:r>
        <w:rPr>
          <w:noProof/>
        </w:rPr>
        <w:drawing>
          <wp:anchor distT="0" distB="0" distL="114300" distR="114300" simplePos="0" relativeHeight="251689472" behindDoc="0" locked="0" layoutInCell="1" allowOverlap="1" wp14:anchorId="14F51981" wp14:editId="07B901EA">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4">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CABBDA8" w14:textId="0568658A" w:rsidR="008532A8" w:rsidRDefault="008532A8" w:rsidP="00857A9C"/>
    <w:p w14:paraId="2397A934" w14:textId="77777777" w:rsidR="008532A8" w:rsidRDefault="008532A8" w:rsidP="00857A9C"/>
    <w:p w14:paraId="0C42FB32" w14:textId="561C4710" w:rsidR="008532A8" w:rsidRDefault="008532A8" w:rsidP="00857A9C"/>
    <w:p w14:paraId="00AB75B3" w14:textId="77777777" w:rsidR="008532A8" w:rsidRDefault="008532A8" w:rsidP="00857A9C"/>
    <w:p w14:paraId="4CCF00E9" w14:textId="77777777" w:rsidR="008532A8" w:rsidRDefault="008532A8" w:rsidP="00857A9C"/>
    <w:p w14:paraId="3C62BCEB" w14:textId="1AA76B7D" w:rsidR="008532A8" w:rsidRDefault="008532A8" w:rsidP="00857A9C"/>
    <w:p w14:paraId="32F6533F" w14:textId="77777777" w:rsidR="008532A8" w:rsidRDefault="008532A8" w:rsidP="00857A9C"/>
    <w:p w14:paraId="2EE4637E" w14:textId="07A9F1C0" w:rsidR="008532A8" w:rsidRDefault="008532A8" w:rsidP="00857A9C"/>
    <w:p w14:paraId="0AC996D1" w14:textId="77777777" w:rsidR="008532A8" w:rsidRDefault="008532A8" w:rsidP="00857A9C"/>
    <w:p w14:paraId="72AB92AF" w14:textId="37C86929" w:rsidR="008532A8" w:rsidRDefault="008532A8" w:rsidP="00857A9C"/>
    <w:p w14:paraId="3B273DB5" w14:textId="77777777" w:rsidR="008532A8" w:rsidRDefault="008532A8" w:rsidP="00857A9C"/>
    <w:p w14:paraId="6B772596" w14:textId="444A09B0" w:rsidR="008532A8" w:rsidRDefault="008532A8" w:rsidP="00857A9C"/>
    <w:p w14:paraId="54E9EDB7" w14:textId="77777777" w:rsidR="008532A8" w:rsidRDefault="008532A8" w:rsidP="00857A9C"/>
    <w:p w14:paraId="2D5179FF" w14:textId="77777777" w:rsidR="008532A8" w:rsidRDefault="008532A8" w:rsidP="00857A9C"/>
    <w:p w14:paraId="29C1F06C" w14:textId="48768B1E" w:rsidR="008532A8" w:rsidRDefault="008532A8" w:rsidP="00857A9C"/>
    <w:p w14:paraId="10312F56" w14:textId="77777777" w:rsidR="008532A8" w:rsidRDefault="008532A8" w:rsidP="00857A9C"/>
    <w:p w14:paraId="5F8B27B3" w14:textId="77777777" w:rsidR="008532A8" w:rsidRDefault="008532A8" w:rsidP="00857A9C"/>
    <w:p w14:paraId="4F095C8F" w14:textId="77777777" w:rsidR="008532A8" w:rsidRDefault="008532A8" w:rsidP="00857A9C"/>
    <w:p w14:paraId="3530B609" w14:textId="77777777" w:rsidR="008532A8" w:rsidRDefault="008532A8" w:rsidP="00857A9C"/>
    <w:p w14:paraId="28C45A2D" w14:textId="77777777" w:rsidR="008532A8" w:rsidRDefault="008532A8" w:rsidP="00857A9C"/>
    <w:p w14:paraId="0FC44133" w14:textId="77777777" w:rsidR="008532A8" w:rsidRDefault="008532A8" w:rsidP="00857A9C"/>
    <w:p w14:paraId="7705F4A0" w14:textId="77777777" w:rsidR="008532A8" w:rsidRDefault="008532A8" w:rsidP="00857A9C"/>
    <w:p w14:paraId="3A8699AF" w14:textId="77777777" w:rsidR="008532A8" w:rsidRDefault="008532A8" w:rsidP="00857A9C"/>
    <w:p w14:paraId="58C29648" w14:textId="77777777" w:rsidR="008532A8" w:rsidRDefault="008532A8" w:rsidP="00857A9C"/>
    <w:p w14:paraId="3C0C1B7A" w14:textId="77777777" w:rsidR="008532A8" w:rsidRDefault="008532A8" w:rsidP="00857A9C"/>
    <w:p w14:paraId="3786F090" w14:textId="77777777" w:rsidR="008532A8" w:rsidRDefault="008532A8" w:rsidP="00857A9C"/>
    <w:p w14:paraId="4EC7849A" w14:textId="77777777" w:rsidR="008532A8" w:rsidRDefault="008532A8" w:rsidP="00857A9C"/>
    <w:p w14:paraId="6306C588" w14:textId="77777777" w:rsidR="008532A8" w:rsidRDefault="008532A8" w:rsidP="00857A9C"/>
    <w:p w14:paraId="5736DBF0" w14:textId="77777777" w:rsidR="008532A8" w:rsidRDefault="008532A8" w:rsidP="00857A9C"/>
    <w:p w14:paraId="6EA077C7" w14:textId="27F90B95" w:rsidR="008532A8" w:rsidRPr="00230DBB" w:rsidRDefault="008532A8" w:rsidP="00230DBB">
      <w:pPr>
        <w:pStyle w:val="Caption"/>
        <w:jc w:val="center"/>
        <w:rPr>
          <w:rFonts w:ascii="Times New Roman" w:hAnsi="Times New Roman" w:cs="Times New Roman"/>
          <w:b/>
          <w:i w:val="0"/>
          <w:color w:val="auto"/>
          <w:sz w:val="22"/>
        </w:rPr>
      </w:pPr>
      <w:bookmarkStart w:id="86" w:name="_Toc398740313"/>
      <w:r w:rsidRPr="00230DBB">
        <w:rPr>
          <w:rFonts w:ascii="Times New Roman" w:hAnsi="Times New Roman" w:cs="Times New Roman"/>
          <w:b/>
          <w:i w:val="0"/>
          <w:color w:val="auto"/>
          <w:sz w:val="22"/>
        </w:rPr>
        <w:t>Fig</w:t>
      </w:r>
      <w:r w:rsidR="00444730" w:rsidRPr="00230DBB">
        <w:rPr>
          <w:rFonts w:ascii="Times New Roman" w:hAnsi="Times New Roman" w:cs="Times New Roman"/>
          <w:b/>
          <w:i w:val="0"/>
          <w:color w:val="auto"/>
          <w:sz w:val="22"/>
        </w:rPr>
        <w:t>.</w:t>
      </w:r>
      <w:r w:rsidRPr="00230DBB">
        <w:rPr>
          <w:rFonts w:ascii="Times New Roman" w:hAnsi="Times New Roman" w:cs="Times New Roman"/>
          <w:b/>
          <w:i w:val="0"/>
          <w:color w:val="auto"/>
          <w:sz w:val="22"/>
        </w:rPr>
        <w:t xml:space="preserve"> </w:t>
      </w:r>
      <w:r w:rsidR="00600278" w:rsidRPr="00230DBB">
        <w:rPr>
          <w:rFonts w:ascii="Times New Roman" w:hAnsi="Times New Roman" w:cs="Times New Roman"/>
          <w:b/>
          <w:i w:val="0"/>
          <w:color w:val="auto"/>
          <w:sz w:val="22"/>
        </w:rPr>
        <w:fldChar w:fldCharType="begin"/>
      </w:r>
      <w:r w:rsidR="00600278" w:rsidRPr="00230DBB">
        <w:rPr>
          <w:rFonts w:ascii="Times New Roman" w:hAnsi="Times New Roman" w:cs="Times New Roman"/>
          <w:b/>
          <w:i w:val="0"/>
          <w:color w:val="auto"/>
          <w:sz w:val="22"/>
        </w:rPr>
        <w:instrText xml:space="preserve"> SEQ Figure \* ARABIC </w:instrText>
      </w:r>
      <w:r w:rsidR="00600278" w:rsidRPr="00230DBB">
        <w:rPr>
          <w:rFonts w:ascii="Times New Roman" w:hAnsi="Times New Roman" w:cs="Times New Roman"/>
          <w:b/>
          <w:i w:val="0"/>
          <w:color w:val="auto"/>
          <w:sz w:val="22"/>
        </w:rPr>
        <w:fldChar w:fldCharType="separate"/>
      </w:r>
      <w:r w:rsidRPr="00230DBB">
        <w:rPr>
          <w:rFonts w:ascii="Times New Roman" w:hAnsi="Times New Roman" w:cs="Times New Roman"/>
          <w:b/>
          <w:i w:val="0"/>
          <w:color w:val="auto"/>
          <w:sz w:val="22"/>
        </w:rPr>
        <w:t>10</w:t>
      </w:r>
      <w:r w:rsidR="00600278" w:rsidRPr="00230DBB">
        <w:rPr>
          <w:rFonts w:ascii="Times New Roman" w:hAnsi="Times New Roman" w:cs="Times New Roman"/>
          <w:b/>
          <w:i w:val="0"/>
          <w:color w:val="auto"/>
          <w:sz w:val="22"/>
        </w:rPr>
        <w:fldChar w:fldCharType="end"/>
      </w:r>
      <w:r w:rsidRPr="00230DBB">
        <w:rPr>
          <w:rFonts w:ascii="Times New Roman" w:hAnsi="Times New Roman" w:cs="Times New Roman"/>
          <w:b/>
          <w:i w:val="0"/>
          <w:color w:val="auto"/>
          <w:sz w:val="22"/>
        </w:rPr>
        <w:t xml:space="preserve">: </w:t>
      </w:r>
      <w:r w:rsidRPr="00230DBB">
        <w:rPr>
          <w:rFonts w:ascii="Times New Roman" w:hAnsi="Times New Roman" w:cs="Times New Roman"/>
          <w:i w:val="0"/>
          <w:color w:val="auto"/>
          <w:sz w:val="22"/>
        </w:rPr>
        <w:t>The exact painter’s tape to be used on the course</w:t>
      </w:r>
      <w:r w:rsidR="00926E9C" w:rsidRPr="00230DBB">
        <w:rPr>
          <w:rFonts w:ascii="Times New Roman" w:hAnsi="Times New Roman" w:cs="Times New Roman"/>
          <w:i w:val="0"/>
          <w:color w:val="auto"/>
          <w:sz w:val="22"/>
        </w:rPr>
        <w:t xml:space="preserve"> [8]</w:t>
      </w:r>
      <w:r w:rsidRPr="00230DBB">
        <w:rPr>
          <w:rFonts w:ascii="Times New Roman" w:hAnsi="Times New Roman" w:cs="Times New Roman"/>
          <w:i w:val="0"/>
          <w:color w:val="auto"/>
          <w:sz w:val="22"/>
        </w:rPr>
        <w:t>.</w:t>
      </w:r>
      <w:bookmarkEnd w:id="86"/>
      <w:r w:rsidRPr="00230DBB">
        <w:rPr>
          <w:rFonts w:ascii="Times New Roman" w:hAnsi="Times New Roman" w:cs="Times New Roman"/>
          <w:i w:val="0"/>
          <w:color w:val="auto"/>
          <w:sz w:val="22"/>
        </w:rPr>
        <w:t xml:space="preserve"> </w:t>
      </w:r>
    </w:p>
    <w:p w14:paraId="49F1B063" w14:textId="3DF6A2F8" w:rsidR="008532A8" w:rsidRDefault="008532A8" w:rsidP="00857A9C"/>
    <w:p w14:paraId="58089E01" w14:textId="77777777" w:rsidR="008532A8" w:rsidRDefault="008532A8" w:rsidP="00857A9C"/>
    <w:p w14:paraId="5A941D69" w14:textId="6A95FFA7" w:rsidR="00857A9C" w:rsidRDefault="00857A9C" w:rsidP="00857A9C"/>
    <w:p w14:paraId="288C545C" w14:textId="5BDA5E3F" w:rsidR="00857A9C" w:rsidRPr="00857A9C" w:rsidRDefault="00857A9C" w:rsidP="00857A9C"/>
    <w:p w14:paraId="31DEC330" w14:textId="49F2E4E6" w:rsidR="006A5E46" w:rsidRPr="00E52D19" w:rsidRDefault="006A5E46">
      <w:pPr>
        <w:rPr>
          <w:rFonts w:ascii="Times New Roman" w:hAnsi="Times New Roman" w:cs="Times New Roman"/>
        </w:rPr>
      </w:pPr>
      <w:r w:rsidRPr="00E52D19">
        <w:rPr>
          <w:rFonts w:ascii="Times New Roman" w:hAnsi="Times New Roman" w:cs="Times New Roman"/>
        </w:rPr>
        <w:br w:type="page"/>
      </w:r>
    </w:p>
    <w:p w14:paraId="0ACE2BD5" w14:textId="227441AE" w:rsidR="006470D4" w:rsidRPr="00E52D19" w:rsidRDefault="006470D4" w:rsidP="001F5BA7">
      <w:pPr>
        <w:pStyle w:val="Heading1"/>
        <w:numPr>
          <w:ilvl w:val="0"/>
          <w:numId w:val="1"/>
        </w:numPr>
        <w:spacing w:before="0"/>
        <w:rPr>
          <w:rFonts w:ascii="Times New Roman" w:hAnsi="Times New Roman" w:cs="Times New Roman"/>
          <w:b/>
          <w:color w:val="auto"/>
        </w:rPr>
      </w:pPr>
      <w:bookmarkStart w:id="87" w:name="_Toc398744081"/>
      <w:r w:rsidRPr="00E52D19">
        <w:rPr>
          <w:rFonts w:ascii="Times New Roman" w:hAnsi="Times New Roman" w:cs="Times New Roman"/>
          <w:b/>
          <w:color w:val="auto"/>
        </w:rPr>
        <w:lastRenderedPageBreak/>
        <w:t>References</w:t>
      </w:r>
      <w:bookmarkEnd w:id="87"/>
    </w:p>
    <w:p w14:paraId="643B209D" w14:textId="77777777" w:rsidR="004E1A9B" w:rsidRPr="00672493" w:rsidRDefault="004E1A9B" w:rsidP="004E1A9B">
      <w:pPr>
        <w:rPr>
          <w:rFonts w:ascii="Times New Roman" w:hAnsi="Times New Roman" w:cs="Times New Roman"/>
        </w:rPr>
      </w:pPr>
    </w:p>
    <w:p w14:paraId="163493CF" w14:textId="77777777" w:rsidR="004811F6" w:rsidRPr="00672493" w:rsidRDefault="004E1A9B" w:rsidP="004E1A9B">
      <w:pPr>
        <w:ind w:left="630" w:hanging="270"/>
        <w:rPr>
          <w:rFonts w:ascii="Times New Roman" w:hAnsi="Times New Roman" w:cs="Times New Roman"/>
        </w:rPr>
      </w:pPr>
      <w:r w:rsidRPr="00672493">
        <w:rPr>
          <w:rFonts w:ascii="Times New Roman" w:hAnsi="Times New Roman" w:cs="Times New Roman"/>
        </w:rPr>
        <w:t xml:space="preserve">[1] </w:t>
      </w:r>
      <w:r w:rsidR="004811F6" w:rsidRPr="00672493">
        <w:rPr>
          <w:rFonts w:ascii="Times New Roman" w:hAnsi="Times New Roman" w:cs="Times New Roman"/>
        </w:rPr>
        <w:t>IEEE Nova Southeastern University. (2014, September 7). IEEE SoutheastCon 2015 Student Program - Hardware Competition. Retrieved September 7, 2014, from IEEE SoutheastCon 2015: http://www.ewh.ieee.org/reg/3/southeastcon2015/StudentProgram.html</w:t>
      </w:r>
    </w:p>
    <w:p w14:paraId="3330B436" w14:textId="6E7E3D7A" w:rsidR="004E1A9B" w:rsidRPr="00672493" w:rsidRDefault="004E1A9B" w:rsidP="004E1A9B">
      <w:pPr>
        <w:rPr>
          <w:rFonts w:ascii="Times New Roman" w:hAnsi="Times New Roman" w:cs="Times New Roman"/>
        </w:rPr>
      </w:pPr>
    </w:p>
    <w:p w14:paraId="4CE9EC96" w14:textId="77777777" w:rsidR="002B69FA" w:rsidRPr="00672493" w:rsidRDefault="002B69FA" w:rsidP="002B69FA">
      <w:pPr>
        <w:ind w:left="630" w:hanging="270"/>
        <w:rPr>
          <w:rFonts w:ascii="Times New Roman" w:hAnsi="Times New Roman" w:cs="Times New Roman"/>
          <w:shd w:val="clear" w:color="auto" w:fill="FFFFFF"/>
        </w:rPr>
      </w:pPr>
      <w:r w:rsidRPr="00672493">
        <w:rPr>
          <w:rFonts w:ascii="Times New Roman" w:hAnsi="Times New Roman" w:cs="Times New Roman"/>
        </w:rPr>
        <w:t xml:space="preserve">[2] </w:t>
      </w:r>
      <w:r w:rsidRPr="00970D7B">
        <w:rPr>
          <w:rFonts w:ascii="Times New Roman" w:hAnsi="Times New Roman" w:cs="Times New Roman"/>
        </w:rPr>
        <w:t>Rembold, U., &amp; Fatikow, S. (1997). Autonomous Microbots. Journal of Intelligent and Robotic Systems, 19(4), 1.</w:t>
      </w:r>
    </w:p>
    <w:p w14:paraId="7A0D299A" w14:textId="77777777" w:rsidR="0074084A" w:rsidRPr="00672493" w:rsidRDefault="0074084A" w:rsidP="0074084A">
      <w:pPr>
        <w:ind w:left="630" w:hanging="270"/>
        <w:rPr>
          <w:rFonts w:ascii="Times New Roman" w:hAnsi="Times New Roman" w:cs="Times New Roman"/>
          <w:shd w:val="clear" w:color="auto" w:fill="FFFFFF"/>
        </w:rPr>
      </w:pPr>
    </w:p>
    <w:p w14:paraId="5A1CDCC9" w14:textId="6019E7F8" w:rsidR="0074084A" w:rsidRDefault="0074084A" w:rsidP="0074084A">
      <w:pPr>
        <w:ind w:left="630" w:hanging="270"/>
        <w:rPr>
          <w:rFonts w:ascii="Times New Roman" w:hAnsi="Times New Roman" w:cs="Times New Roman"/>
        </w:rPr>
      </w:pPr>
      <w:r w:rsidRPr="00672493">
        <w:rPr>
          <w:rFonts w:ascii="Times New Roman" w:hAnsi="Times New Roman" w:cs="Times New Roman"/>
        </w:rPr>
        <w:t>[3]</w:t>
      </w:r>
      <w:r w:rsidR="00CD457E" w:rsidRPr="00672493">
        <w:rPr>
          <w:rFonts w:ascii="Times New Roman" w:hAnsi="Times New Roman" w:cs="Times New Roman"/>
        </w:rPr>
        <w:t xml:space="preserve"> SoutheastCon. (n.d.). Retrieved September 13, 2014, from </w:t>
      </w:r>
      <w:r w:rsidR="00741A53" w:rsidRPr="00741A53">
        <w:rPr>
          <w:rFonts w:ascii="Times New Roman" w:hAnsi="Times New Roman" w:cs="Times New Roman"/>
        </w:rPr>
        <w:t>http://www.ewh.ieee.org/reg/3/southeastcon/</w:t>
      </w:r>
    </w:p>
    <w:p w14:paraId="0320830F" w14:textId="77777777" w:rsidR="00741A53" w:rsidRPr="00672493" w:rsidRDefault="00741A53" w:rsidP="0074084A">
      <w:pPr>
        <w:ind w:left="630" w:hanging="270"/>
        <w:rPr>
          <w:rFonts w:ascii="Times New Roman" w:hAnsi="Times New Roman" w:cs="Times New Roman"/>
        </w:rPr>
      </w:pPr>
    </w:p>
    <w:p w14:paraId="34AD9B03" w14:textId="37C048C4" w:rsidR="00741A53" w:rsidRPr="00741A53" w:rsidRDefault="00741A53" w:rsidP="00C5581A">
      <w:pPr>
        <w:ind w:left="630" w:hanging="270"/>
        <w:rPr>
          <w:rFonts w:ascii="Times New Roman" w:hAnsi="Times New Roman" w:cs="Times New Roman"/>
        </w:rPr>
      </w:pPr>
      <w:r>
        <w:rPr>
          <w:rFonts w:ascii="Times New Roman" w:hAnsi="Times New Roman" w:cs="Times New Roman"/>
        </w:rPr>
        <w:t>[4</w:t>
      </w:r>
      <w:r w:rsidRPr="00741A53">
        <w:rPr>
          <w:rFonts w:ascii="Times New Roman" w:hAnsi="Times New Roman" w:cs="Times New Roman"/>
        </w:rPr>
        <w:t>] "IEEE About IEEE." IEEE. N.p., n.d. Web. 12 Sept. 2014</w:t>
      </w:r>
      <w:r w:rsidR="00C5581A">
        <w:rPr>
          <w:rFonts w:ascii="Times New Roman" w:hAnsi="Times New Roman" w:cs="Times New Roman"/>
        </w:rPr>
        <w:t xml:space="preserve">, from </w:t>
      </w:r>
      <w:r w:rsidR="00C5581A" w:rsidRPr="00C5581A">
        <w:rPr>
          <w:rFonts w:ascii="Times New Roman" w:hAnsi="Times New Roman" w:cs="Times New Roman"/>
        </w:rPr>
        <w:t>http://www.ieee.org/about/index.html</w:t>
      </w:r>
      <w:r w:rsidRPr="00741A53">
        <w:rPr>
          <w:rFonts w:ascii="Times New Roman" w:hAnsi="Times New Roman" w:cs="Times New Roman"/>
        </w:rPr>
        <w:t xml:space="preserve">. </w:t>
      </w:r>
    </w:p>
    <w:p w14:paraId="5337FC20" w14:textId="77777777" w:rsidR="00CD457E" w:rsidRDefault="00CD457E" w:rsidP="0074084A">
      <w:pPr>
        <w:ind w:left="630" w:hanging="270"/>
        <w:rPr>
          <w:rFonts w:ascii="Times New Roman" w:hAnsi="Times New Roman" w:cs="Times New Roman"/>
        </w:rPr>
      </w:pPr>
    </w:p>
    <w:p w14:paraId="2653E75F" w14:textId="2CE6FA40"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[5] </w:t>
      </w:r>
      <w:r w:rsidRPr="00DB2042">
        <w:rPr>
          <w:rFonts w:ascii="Times New Roman" w:hAnsi="Times New Roman" w:cs="Times New Roman"/>
        </w:rPr>
        <w:t>Simon Carabiner. (n.d.). Retrieved September 15, 2014, from http://www.toysrus.com/buy/card-puzzle-games/simon-carabiner-1850-3839349</w:t>
      </w:r>
    </w:p>
    <w:p w14:paraId="6219AD69" w14:textId="77777777" w:rsidR="00600278" w:rsidRPr="00DB2042" w:rsidRDefault="00600278" w:rsidP="0074084A">
      <w:pPr>
        <w:ind w:left="630" w:hanging="270"/>
        <w:rPr>
          <w:rFonts w:ascii="Times New Roman" w:hAnsi="Times New Roman" w:cs="Times New Roman"/>
        </w:rPr>
      </w:pPr>
    </w:p>
    <w:p w14:paraId="4611FF39" w14:textId="1632ED68" w:rsidR="00600278" w:rsidRPr="00DB2042" w:rsidRDefault="00600278" w:rsidP="0074084A">
      <w:pPr>
        <w:ind w:left="630" w:hanging="270"/>
        <w:rPr>
          <w:rFonts w:ascii="Times New Roman" w:hAnsi="Times New Roman" w:cs="Times New Roman"/>
        </w:rPr>
      </w:pPr>
      <w:r>
        <w:rPr>
          <w:rFonts w:ascii="Times New Roman" w:hAnsi="Times New Roman" w:cs="Times New Roman"/>
        </w:rPr>
        <w:t xml:space="preserve">[6] </w:t>
      </w:r>
      <w:r w:rsidR="00926E9C" w:rsidRPr="00DB2042">
        <w:rPr>
          <w:rFonts w:ascii="Times New Roman" w:hAnsi="Times New Roman" w:cs="Times New Roman"/>
        </w:rPr>
        <w:t>Rubik's 3x3 Cube. (n.d.). Retrieved September 16, 2014, from http://www.toysrus.com/buy/brain-teasers/rubik-s-3x3-cube-wm5027-29224016</w:t>
      </w:r>
    </w:p>
    <w:p w14:paraId="75B4088D" w14:textId="77777777" w:rsidR="00926E9C" w:rsidRDefault="00926E9C" w:rsidP="0074084A">
      <w:pPr>
        <w:ind w:left="630" w:hanging="270"/>
        <w:rPr>
          <w:rFonts w:ascii="Times New Roman" w:hAnsi="Times New Roman" w:cs="Times New Roman"/>
        </w:rPr>
      </w:pPr>
    </w:p>
    <w:p w14:paraId="3E529470" w14:textId="1FCE2ABE" w:rsidR="00926E9C" w:rsidRPr="00DB2042" w:rsidRDefault="00926E9C" w:rsidP="0074084A">
      <w:pPr>
        <w:ind w:left="630" w:hanging="270"/>
        <w:rPr>
          <w:rFonts w:ascii="Times New Roman" w:hAnsi="Times New Roman" w:cs="Times New Roman"/>
        </w:rPr>
      </w:pPr>
      <w:r>
        <w:rPr>
          <w:rFonts w:ascii="Times New Roman" w:hAnsi="Times New Roman" w:cs="Times New Roman"/>
        </w:rPr>
        <w:t xml:space="preserve">[7] </w:t>
      </w:r>
      <w:r w:rsidRPr="00DB2042">
        <w:rPr>
          <w:rFonts w:ascii="Times New Roman" w:hAnsi="Times New Roman" w:cs="Times New Roman"/>
        </w:rPr>
        <w:t>Pocket Etch A Sketch - Red. (n.d.). Retrieved September 16, 2014, from http://www.toysrus.com/buy/etch-a-sketch-doodle-pro/pocket-etch-a-sketch-red-5163-2395954</w:t>
      </w:r>
    </w:p>
    <w:p w14:paraId="51BA1B61" w14:textId="77777777" w:rsidR="00926E9C" w:rsidRPr="00DB2042" w:rsidRDefault="00926E9C" w:rsidP="0074084A">
      <w:pPr>
        <w:ind w:left="630" w:hanging="270"/>
        <w:rPr>
          <w:rFonts w:ascii="Times New Roman" w:hAnsi="Times New Roman" w:cs="Times New Roman"/>
        </w:rPr>
      </w:pPr>
    </w:p>
    <w:p w14:paraId="30E59E38" w14:textId="6A7469F1" w:rsidR="00926E9C" w:rsidRPr="00DB2042" w:rsidRDefault="00926E9C" w:rsidP="0074084A">
      <w:pPr>
        <w:ind w:left="630" w:hanging="270"/>
        <w:rPr>
          <w:rFonts w:ascii="Times New Roman" w:hAnsi="Times New Roman" w:cs="Times New Roman"/>
        </w:rPr>
      </w:pPr>
      <w:r w:rsidRPr="00DB2042">
        <w:rPr>
          <w:rFonts w:ascii="Times New Roman" w:hAnsi="Times New Roman" w:cs="Times New Roman"/>
        </w:rPr>
        <w:t>[8] 3M 0.94 in. x 60 yds. Painter's Tape-2090-24J at The Home Depot. (n.d.). Retrieved September 16, 2014, from http://www.homedepot.com/p/ScotchBlue-0-94-in-x-60-yds-Painter-s-Tape-2090-1J/100085823</w:t>
      </w:r>
    </w:p>
    <w:p w14:paraId="26C40B23" w14:textId="77777777" w:rsidR="00926E9C" w:rsidRPr="00E52D19" w:rsidRDefault="00926E9C" w:rsidP="0074084A">
      <w:pPr>
        <w:ind w:left="630" w:hanging="270"/>
        <w:rPr>
          <w:rFonts w:ascii="Times New Roman" w:hAnsi="Times New Roman" w:cs="Times New Roman"/>
        </w:rPr>
      </w:pPr>
    </w:p>
    <w:sectPr w:rsidR="00926E9C" w:rsidRPr="00E52D19" w:rsidSect="00FF3EF9">
      <w:headerReference w:type="default" r:id="rId25"/>
      <w:footerReference w:type="default" r:id="rId26"/>
      <w:headerReference w:type="firs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Brian Powell" w:date="2014-09-15T21:21:00Z" w:initials="BP">
    <w:p w14:paraId="600C6EC6" w14:textId="1DC78FB3" w:rsidR="00D6618C" w:rsidRDefault="00D6618C">
      <w:pPr>
        <w:pStyle w:val="CommentText"/>
      </w:pPr>
      <w:r>
        <w:rPr>
          <w:rStyle w:val="CommentReference"/>
        </w:rPr>
        <w:annotationRef/>
      </w:r>
      <w:r>
        <w:t>Need something here.</w:t>
      </w:r>
    </w:p>
  </w:comment>
  <w:comment w:id="63" w:author="Powell, Brian A" w:date="2014-09-17T18:22:00Z" w:initials="PBA">
    <w:p w14:paraId="7A338C18" w14:textId="5843BA05" w:rsidR="00D6618C" w:rsidRDefault="00D6618C">
      <w:pPr>
        <w:pStyle w:val="CommentText"/>
      </w:pPr>
      <w:r>
        <w:rPr>
          <w:rStyle w:val="CommentReference"/>
        </w:rPr>
        <w:annotationRef/>
      </w:r>
      <w:r>
        <w:t>Wut?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0C6EC6" w15:done="0"/>
  <w15:commentEx w15:paraId="7A338C1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DD0245" w14:textId="77777777" w:rsidR="00D20A7D" w:rsidRDefault="00D20A7D" w:rsidP="00FF3EF9">
      <w:r>
        <w:separator/>
      </w:r>
    </w:p>
  </w:endnote>
  <w:endnote w:type="continuationSeparator" w:id="0">
    <w:p w14:paraId="30095AEA" w14:textId="77777777" w:rsidR="00D20A7D" w:rsidRDefault="00D20A7D"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45F1C4" w14:textId="6D4B0664" w:rsidR="00D6618C" w:rsidRPr="00B327BF" w:rsidRDefault="00D6618C">
    <w:pPr>
      <w:pStyle w:val="Footer"/>
      <w:jc w:val="right"/>
      <w:rPr>
        <w:rFonts w:ascii="Times New Roman" w:hAnsi="Times New Roman" w:cs="Times New Roman"/>
      </w:rPr>
    </w:pPr>
    <w:r w:rsidRPr="00B327BF">
      <w:rPr>
        <w:rFonts w:ascii="Times New Roman" w:hAnsi="Times New Roman" w:cs="Times New Roman"/>
      </w:rPr>
      <w:t>Are We There Yet 2014-2015</w:t>
    </w:r>
    <w:r w:rsidRPr="00B327BF">
      <w:rPr>
        <w:rFonts w:ascii="Times New Roman" w:hAnsi="Times New Roman" w:cs="Times New Roman"/>
      </w:rPr>
      <w:tab/>
    </w:r>
    <w:r w:rsidRPr="00B327BF">
      <w:rPr>
        <w:rFonts w:ascii="Times New Roman" w:hAnsi="Times New Roman" w:cs="Times New Roman"/>
      </w:rPr>
      <w:tab/>
    </w:r>
    <w:sdt>
      <w:sdtPr>
        <w:rPr>
          <w:rFonts w:ascii="Times New Roman" w:hAnsi="Times New Roman" w:cs="Times New Roman"/>
        </w:rPr>
        <w:id w:val="488831710"/>
        <w:docPartObj>
          <w:docPartGallery w:val="Page Numbers (Bottom of Page)"/>
          <w:docPartUnique/>
        </w:docPartObj>
      </w:sdtPr>
      <w:sdtEndPr>
        <w:rPr>
          <w:noProof/>
        </w:rPr>
      </w:sdtEndPr>
      <w:sdtContent>
        <w:r w:rsidRPr="00B327BF">
          <w:rPr>
            <w:rFonts w:ascii="Times New Roman" w:hAnsi="Times New Roman" w:cs="Times New Roman"/>
          </w:rPr>
          <w:fldChar w:fldCharType="begin"/>
        </w:r>
        <w:r w:rsidRPr="00B327BF">
          <w:rPr>
            <w:rFonts w:ascii="Times New Roman" w:hAnsi="Times New Roman" w:cs="Times New Roman"/>
          </w:rPr>
          <w:instrText xml:space="preserve"> PAGE   \* MERGEFORMAT </w:instrText>
        </w:r>
        <w:r w:rsidRPr="00B327BF">
          <w:rPr>
            <w:rFonts w:ascii="Times New Roman" w:hAnsi="Times New Roman" w:cs="Times New Roman"/>
          </w:rPr>
          <w:fldChar w:fldCharType="separate"/>
        </w:r>
        <w:r w:rsidR="00B361F1">
          <w:rPr>
            <w:rFonts w:ascii="Times New Roman" w:hAnsi="Times New Roman" w:cs="Times New Roman"/>
            <w:noProof/>
          </w:rPr>
          <w:t>25</w:t>
        </w:r>
        <w:r w:rsidRPr="00B327BF">
          <w:rPr>
            <w:rFonts w:ascii="Times New Roman" w:hAnsi="Times New Roman" w:cs="Times New Roman"/>
            <w:noProof/>
          </w:rPr>
          <w:fldChar w:fldCharType="end"/>
        </w:r>
      </w:sdtContent>
    </w:sdt>
  </w:p>
  <w:p w14:paraId="163280EE" w14:textId="77777777" w:rsidR="00D6618C" w:rsidRDefault="00D661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DD0F9" w14:textId="77777777" w:rsidR="00D20A7D" w:rsidRDefault="00D20A7D" w:rsidP="00FF3EF9">
      <w:r>
        <w:separator/>
      </w:r>
    </w:p>
  </w:footnote>
  <w:footnote w:type="continuationSeparator" w:id="0">
    <w:p w14:paraId="56EA83DC" w14:textId="77777777" w:rsidR="00D20A7D" w:rsidRDefault="00D20A7D" w:rsidP="00FF3EF9">
      <w:r>
        <w:continuationSeparator/>
      </w:r>
    </w:p>
  </w:footnote>
  <w:footnote w:id="1">
    <w:p w14:paraId="1AF6AAB2" w14:textId="246F1D84" w:rsidR="00D6618C" w:rsidRPr="0074411B" w:rsidRDefault="00D6618C">
      <w:pPr>
        <w:pStyle w:val="FootnoteText"/>
        <w:rPr>
          <w:rFonts w:ascii="Times New Roman" w:hAnsi="Times New Roman" w:cs="Times New Roman"/>
        </w:rPr>
      </w:pPr>
      <w:r w:rsidRPr="0074411B">
        <w:rPr>
          <w:rStyle w:val="FootnoteReference"/>
          <w:rFonts w:ascii="Times New Roman" w:hAnsi="Times New Roman" w:cs="Times New Roman"/>
        </w:rPr>
        <w:footnoteRef/>
      </w:r>
      <w:r w:rsidRPr="0074411B">
        <w:rPr>
          <w:rFonts w:ascii="Times New Roman" w:hAnsi="Times New Roman" w:cs="Times New Roman"/>
        </w:rPr>
        <w:t xml:space="preserve"> The SKUs for the items used in the challenges can be found in the glossary. Pictures of the exact items can be found in Appendix 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5FD2C" w14:textId="7ADD513F" w:rsidR="00D6618C" w:rsidRPr="00B327BF" w:rsidRDefault="00D6618C">
    <w:pPr>
      <w:pStyle w:val="Header"/>
      <w:rPr>
        <w:rFonts w:ascii="Times New Roman" w:hAnsi="Times New Roman" w:cs="Times New Roman"/>
      </w:rPr>
    </w:pPr>
    <w:r w:rsidRPr="00B327BF">
      <w:rPr>
        <w:rFonts w:ascii="Times New Roman" w:hAnsi="Times New Roman" w:cs="Times New Roman"/>
      </w:rPr>
      <w:t>System Requirements Specifications</w:t>
    </w:r>
    <w:r w:rsidRPr="00B327BF">
      <w:rPr>
        <w:rFonts w:ascii="Times New Roman" w:hAnsi="Times New Roman" w:cs="Times New Roman"/>
      </w:rPr>
      <w:tab/>
    </w:r>
    <w:r w:rsidRPr="00B327BF">
      <w:rPr>
        <w:rFonts w:ascii="Times New Roman" w:hAnsi="Times New Roman" w:cs="Times New Roman"/>
      </w:rPr>
      <w:tab/>
    </w:r>
    <w:r>
      <w:rPr>
        <w:rFonts w:ascii="Times New Roman" w:hAnsi="Times New Roman" w:cs="Times New Roman"/>
      </w:rPr>
      <w:t>Roadie</w:t>
    </w:r>
    <w:r w:rsidRPr="00B327BF">
      <w:rPr>
        <w:rFonts w:ascii="Times New Roman" w:hAnsi="Times New Roman" w:cs="Times New Roman"/>
      </w:rPr>
      <w:t xml:space="preserve"> 0.</w:t>
    </w:r>
    <w:r>
      <w:rPr>
        <w:rFonts w:ascii="Times New Roman" w:hAnsi="Times New Roman" w:cs="Times New Roman"/>
      </w:rPr>
      <w:t>6</w:t>
    </w:r>
    <w:r w:rsidRPr="00B327BF">
      <w:rPr>
        <w:rFonts w:ascii="Times New Roman" w:hAnsi="Times New Roman" w:cs="Times New Roman"/>
      </w:rPr>
      <w:t>.0-2014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22D38" w14:textId="6C7AE027" w:rsidR="00D6618C" w:rsidRPr="00B327BF" w:rsidRDefault="00D6618C">
    <w:pPr>
      <w:pStyle w:val="Header"/>
      <w:tabs>
        <w:tab w:val="clear" w:pos="4680"/>
        <w:tab w:val="clear" w:pos="9360"/>
      </w:tabs>
      <w:jc w:val="right"/>
      <w:rPr>
        <w:rFonts w:ascii="Times New Roman" w:hAnsi="Times New Roman" w:cs="Times New Roman"/>
      </w:rPr>
    </w:pPr>
    <w:r>
      <w:rPr>
        <w:rFonts w:ascii="Times New Roman" w:hAnsi="Times New Roman" w:cs="Times New Roman"/>
      </w:rPr>
      <w:t>Are We There Yet SRS 0.6</w:t>
    </w:r>
    <w:r w:rsidRPr="00B327BF">
      <w:rPr>
        <w:rFonts w:ascii="Times New Roman" w:hAnsi="Times New Roman" w:cs="Times New Roman"/>
      </w:rPr>
      <w:t>.0</w:t>
    </w:r>
  </w:p>
  <w:p w14:paraId="3C5B490B" w14:textId="754B4BD7" w:rsidR="00D6618C" w:rsidRPr="00B327BF" w:rsidRDefault="00D6618C">
    <w:pPr>
      <w:pStyle w:val="Header"/>
      <w:tabs>
        <w:tab w:val="clear" w:pos="4680"/>
        <w:tab w:val="clear" w:pos="9360"/>
      </w:tabs>
      <w:jc w:val="right"/>
      <w:rPr>
        <w:rFonts w:ascii="Times New Roman" w:hAnsi="Times New Roman" w:cs="Times New Roman"/>
      </w:rPr>
    </w:pPr>
    <w:r w:rsidRPr="00B327BF">
      <w:rPr>
        <w:rFonts w:ascii="Times New Roman" w:hAnsi="Times New Roman" w:cs="Times New Roman"/>
      </w:rPr>
      <w:t>(Revision 2014-09-12)</w:t>
    </w:r>
  </w:p>
  <w:p w14:paraId="4DBC78A6" w14:textId="77777777" w:rsidR="00D6618C" w:rsidRDefault="00D661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3E2A"/>
    <w:multiLevelType w:val="multilevel"/>
    <w:tmpl w:val="292A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97C4A"/>
    <w:multiLevelType w:val="multilevel"/>
    <w:tmpl w:val="061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B45FD9"/>
    <w:multiLevelType w:val="multilevel"/>
    <w:tmpl w:val="CB7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47A8A"/>
    <w:multiLevelType w:val="multilevel"/>
    <w:tmpl w:val="80E6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1B60BF"/>
    <w:multiLevelType w:val="multilevel"/>
    <w:tmpl w:val="B744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752694"/>
    <w:multiLevelType w:val="multilevel"/>
    <w:tmpl w:val="4688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E13D5"/>
    <w:multiLevelType w:val="multilevel"/>
    <w:tmpl w:val="F83A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A04361"/>
    <w:multiLevelType w:val="multilevel"/>
    <w:tmpl w:val="504C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656339"/>
    <w:multiLevelType w:val="multilevel"/>
    <w:tmpl w:val="BA32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76DEF"/>
    <w:multiLevelType w:val="multilevel"/>
    <w:tmpl w:val="56322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34043C9D"/>
    <w:multiLevelType w:val="multilevel"/>
    <w:tmpl w:val="2E74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A3174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374E736E"/>
    <w:multiLevelType w:val="multilevel"/>
    <w:tmpl w:val="44D4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3AD36E23"/>
    <w:multiLevelType w:val="multilevel"/>
    <w:tmpl w:val="2CFAB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173FA9"/>
    <w:multiLevelType w:val="multilevel"/>
    <w:tmpl w:val="01C6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896BA0"/>
    <w:multiLevelType w:val="multilevel"/>
    <w:tmpl w:val="53AC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567DFA"/>
    <w:multiLevelType w:val="multilevel"/>
    <w:tmpl w:val="8678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682DD5"/>
    <w:multiLevelType w:val="multilevel"/>
    <w:tmpl w:val="EF64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DF41CD"/>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FC65B1"/>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24A47E8"/>
    <w:multiLevelType w:val="multilevel"/>
    <w:tmpl w:val="C21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0A7D14"/>
    <w:multiLevelType w:val="multilevel"/>
    <w:tmpl w:val="883C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771E7C"/>
    <w:multiLevelType w:val="hybridMultilevel"/>
    <w:tmpl w:val="5D48E808"/>
    <w:lvl w:ilvl="0" w:tplc="FD1A6A9C">
      <w:start w:val="1"/>
      <w:numFmt w:val="bullet"/>
      <w:lvlText w:val=""/>
      <w:lvlJc w:val="left"/>
      <w:pPr>
        <w:tabs>
          <w:tab w:val="num" w:pos="720"/>
        </w:tabs>
        <w:ind w:left="720" w:hanging="360"/>
      </w:pPr>
      <w:rPr>
        <w:rFonts w:ascii="Wingdings 3" w:hAnsi="Wingdings 3" w:hint="default"/>
      </w:rPr>
    </w:lvl>
    <w:lvl w:ilvl="1" w:tplc="8216E972" w:tentative="1">
      <w:start w:val="1"/>
      <w:numFmt w:val="bullet"/>
      <w:lvlText w:val=""/>
      <w:lvlJc w:val="left"/>
      <w:pPr>
        <w:tabs>
          <w:tab w:val="num" w:pos="1440"/>
        </w:tabs>
        <w:ind w:left="1440" w:hanging="360"/>
      </w:pPr>
      <w:rPr>
        <w:rFonts w:ascii="Wingdings 3" w:hAnsi="Wingdings 3" w:hint="default"/>
      </w:rPr>
    </w:lvl>
    <w:lvl w:ilvl="2" w:tplc="5DE459D8" w:tentative="1">
      <w:start w:val="1"/>
      <w:numFmt w:val="bullet"/>
      <w:lvlText w:val=""/>
      <w:lvlJc w:val="left"/>
      <w:pPr>
        <w:tabs>
          <w:tab w:val="num" w:pos="2160"/>
        </w:tabs>
        <w:ind w:left="2160" w:hanging="360"/>
      </w:pPr>
      <w:rPr>
        <w:rFonts w:ascii="Wingdings 3" w:hAnsi="Wingdings 3" w:hint="default"/>
      </w:rPr>
    </w:lvl>
    <w:lvl w:ilvl="3" w:tplc="17AA34CC" w:tentative="1">
      <w:start w:val="1"/>
      <w:numFmt w:val="bullet"/>
      <w:lvlText w:val=""/>
      <w:lvlJc w:val="left"/>
      <w:pPr>
        <w:tabs>
          <w:tab w:val="num" w:pos="2880"/>
        </w:tabs>
        <w:ind w:left="2880" w:hanging="360"/>
      </w:pPr>
      <w:rPr>
        <w:rFonts w:ascii="Wingdings 3" w:hAnsi="Wingdings 3" w:hint="default"/>
      </w:rPr>
    </w:lvl>
    <w:lvl w:ilvl="4" w:tplc="CC9618AC" w:tentative="1">
      <w:start w:val="1"/>
      <w:numFmt w:val="bullet"/>
      <w:lvlText w:val=""/>
      <w:lvlJc w:val="left"/>
      <w:pPr>
        <w:tabs>
          <w:tab w:val="num" w:pos="3600"/>
        </w:tabs>
        <w:ind w:left="3600" w:hanging="360"/>
      </w:pPr>
      <w:rPr>
        <w:rFonts w:ascii="Wingdings 3" w:hAnsi="Wingdings 3" w:hint="default"/>
      </w:rPr>
    </w:lvl>
    <w:lvl w:ilvl="5" w:tplc="C7E666D0" w:tentative="1">
      <w:start w:val="1"/>
      <w:numFmt w:val="bullet"/>
      <w:lvlText w:val=""/>
      <w:lvlJc w:val="left"/>
      <w:pPr>
        <w:tabs>
          <w:tab w:val="num" w:pos="4320"/>
        </w:tabs>
        <w:ind w:left="4320" w:hanging="360"/>
      </w:pPr>
      <w:rPr>
        <w:rFonts w:ascii="Wingdings 3" w:hAnsi="Wingdings 3" w:hint="default"/>
      </w:rPr>
    </w:lvl>
    <w:lvl w:ilvl="6" w:tplc="C400B192" w:tentative="1">
      <w:start w:val="1"/>
      <w:numFmt w:val="bullet"/>
      <w:lvlText w:val=""/>
      <w:lvlJc w:val="left"/>
      <w:pPr>
        <w:tabs>
          <w:tab w:val="num" w:pos="5040"/>
        </w:tabs>
        <w:ind w:left="5040" w:hanging="360"/>
      </w:pPr>
      <w:rPr>
        <w:rFonts w:ascii="Wingdings 3" w:hAnsi="Wingdings 3" w:hint="default"/>
      </w:rPr>
    </w:lvl>
    <w:lvl w:ilvl="7" w:tplc="C4D83E1E" w:tentative="1">
      <w:start w:val="1"/>
      <w:numFmt w:val="bullet"/>
      <w:lvlText w:val=""/>
      <w:lvlJc w:val="left"/>
      <w:pPr>
        <w:tabs>
          <w:tab w:val="num" w:pos="5760"/>
        </w:tabs>
        <w:ind w:left="5760" w:hanging="360"/>
      </w:pPr>
      <w:rPr>
        <w:rFonts w:ascii="Wingdings 3" w:hAnsi="Wingdings 3" w:hint="default"/>
      </w:rPr>
    </w:lvl>
    <w:lvl w:ilvl="8" w:tplc="72803178" w:tentative="1">
      <w:start w:val="1"/>
      <w:numFmt w:val="bullet"/>
      <w:lvlText w:val=""/>
      <w:lvlJc w:val="left"/>
      <w:pPr>
        <w:tabs>
          <w:tab w:val="num" w:pos="6480"/>
        </w:tabs>
        <w:ind w:left="6480" w:hanging="360"/>
      </w:pPr>
      <w:rPr>
        <w:rFonts w:ascii="Wingdings 3" w:hAnsi="Wingdings 3" w:hint="default"/>
      </w:rPr>
    </w:lvl>
  </w:abstractNum>
  <w:num w:numId="1">
    <w:abstractNumId w:val="12"/>
  </w:num>
  <w:num w:numId="2">
    <w:abstractNumId w:val="19"/>
  </w:num>
  <w:num w:numId="3">
    <w:abstractNumId w:val="30"/>
  </w:num>
  <w:num w:numId="4">
    <w:abstractNumId w:val="33"/>
  </w:num>
  <w:num w:numId="5">
    <w:abstractNumId w:val="29"/>
  </w:num>
  <w:num w:numId="6">
    <w:abstractNumId w:val="10"/>
  </w:num>
  <w:num w:numId="7">
    <w:abstractNumId w:val="5"/>
  </w:num>
  <w:num w:numId="8">
    <w:abstractNumId w:val="9"/>
  </w:num>
  <w:num w:numId="9">
    <w:abstractNumId w:val="8"/>
  </w:num>
  <w:num w:numId="10">
    <w:abstractNumId w:val="27"/>
  </w:num>
  <w:num w:numId="11">
    <w:abstractNumId w:val="20"/>
  </w:num>
  <w:num w:numId="12">
    <w:abstractNumId w:val="16"/>
  </w:num>
  <w:num w:numId="13">
    <w:abstractNumId w:val="21"/>
  </w:num>
  <w:num w:numId="14">
    <w:abstractNumId w:val="13"/>
  </w:num>
  <w:num w:numId="15">
    <w:abstractNumId w:val="7"/>
  </w:num>
  <w:num w:numId="16">
    <w:abstractNumId w:val="6"/>
  </w:num>
  <w:num w:numId="17">
    <w:abstractNumId w:val="4"/>
  </w:num>
  <w:num w:numId="18">
    <w:abstractNumId w:val="22"/>
  </w:num>
  <w:num w:numId="19">
    <w:abstractNumId w:val="32"/>
  </w:num>
  <w:num w:numId="20">
    <w:abstractNumId w:val="17"/>
  </w:num>
  <w:num w:numId="21">
    <w:abstractNumId w:val="0"/>
  </w:num>
  <w:num w:numId="22">
    <w:abstractNumId w:val="23"/>
  </w:num>
  <w:num w:numId="23">
    <w:abstractNumId w:val="18"/>
  </w:num>
  <w:num w:numId="24">
    <w:abstractNumId w:val="11"/>
  </w:num>
  <w:num w:numId="25">
    <w:abstractNumId w:val="25"/>
  </w:num>
  <w:num w:numId="26">
    <w:abstractNumId w:val="3"/>
  </w:num>
  <w:num w:numId="27">
    <w:abstractNumId w:val="28"/>
  </w:num>
  <w:num w:numId="28">
    <w:abstractNumId w:val="2"/>
  </w:num>
  <w:num w:numId="29">
    <w:abstractNumId w:val="15"/>
  </w:num>
  <w:num w:numId="30">
    <w:abstractNumId w:val="14"/>
  </w:num>
  <w:num w:numId="31">
    <w:abstractNumId w:val="31"/>
  </w:num>
  <w:num w:numId="32">
    <w:abstractNumId w:val="1"/>
  </w:num>
  <w:num w:numId="33">
    <w:abstractNumId w:val="24"/>
  </w:num>
  <w:num w:numId="34">
    <w:abstractNumId w:val="34"/>
  </w:num>
  <w:num w:numId="35">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Powell">
    <w15:presenceInfo w15:providerId="Windows Live" w15:userId="d95f3ed0d1932b2f"/>
  </w15:person>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F9"/>
    <w:rsid w:val="00005951"/>
    <w:rsid w:val="0002336A"/>
    <w:rsid w:val="00037D72"/>
    <w:rsid w:val="00046574"/>
    <w:rsid w:val="0009046B"/>
    <w:rsid w:val="00090F3D"/>
    <w:rsid w:val="00096557"/>
    <w:rsid w:val="000A4502"/>
    <w:rsid w:val="000D0B27"/>
    <w:rsid w:val="000D2458"/>
    <w:rsid w:val="000F3DB6"/>
    <w:rsid w:val="001070B5"/>
    <w:rsid w:val="00140C92"/>
    <w:rsid w:val="00145FE9"/>
    <w:rsid w:val="001462EA"/>
    <w:rsid w:val="00151DB7"/>
    <w:rsid w:val="001858C6"/>
    <w:rsid w:val="00191520"/>
    <w:rsid w:val="00192FBB"/>
    <w:rsid w:val="00196B4F"/>
    <w:rsid w:val="001A7FD1"/>
    <w:rsid w:val="001B045D"/>
    <w:rsid w:val="001D3538"/>
    <w:rsid w:val="001E4D57"/>
    <w:rsid w:val="001E4EC1"/>
    <w:rsid w:val="001F1694"/>
    <w:rsid w:val="001F5BA7"/>
    <w:rsid w:val="001F5FF2"/>
    <w:rsid w:val="0020099B"/>
    <w:rsid w:val="00213C6D"/>
    <w:rsid w:val="002161AE"/>
    <w:rsid w:val="0023010A"/>
    <w:rsid w:val="00230DBB"/>
    <w:rsid w:val="002347D1"/>
    <w:rsid w:val="0023489A"/>
    <w:rsid w:val="00257A6E"/>
    <w:rsid w:val="002669B8"/>
    <w:rsid w:val="002711FB"/>
    <w:rsid w:val="002B03E8"/>
    <w:rsid w:val="002B2DEA"/>
    <w:rsid w:val="002B687B"/>
    <w:rsid w:val="002B69FA"/>
    <w:rsid w:val="002D7B65"/>
    <w:rsid w:val="002E1EAD"/>
    <w:rsid w:val="002F6FD2"/>
    <w:rsid w:val="00306B0E"/>
    <w:rsid w:val="00311F82"/>
    <w:rsid w:val="00317FF0"/>
    <w:rsid w:val="0032516E"/>
    <w:rsid w:val="00335E05"/>
    <w:rsid w:val="00335E0A"/>
    <w:rsid w:val="00343873"/>
    <w:rsid w:val="0034638B"/>
    <w:rsid w:val="00351D50"/>
    <w:rsid w:val="0036164D"/>
    <w:rsid w:val="003643B7"/>
    <w:rsid w:val="00367C18"/>
    <w:rsid w:val="00375772"/>
    <w:rsid w:val="003774AC"/>
    <w:rsid w:val="00384B3D"/>
    <w:rsid w:val="00386953"/>
    <w:rsid w:val="00387406"/>
    <w:rsid w:val="00390B4F"/>
    <w:rsid w:val="0039354F"/>
    <w:rsid w:val="00397C1B"/>
    <w:rsid w:val="003A0374"/>
    <w:rsid w:val="003A76BB"/>
    <w:rsid w:val="003B716B"/>
    <w:rsid w:val="003C0E00"/>
    <w:rsid w:val="003C36F7"/>
    <w:rsid w:val="003D4F05"/>
    <w:rsid w:val="003D51B8"/>
    <w:rsid w:val="003D532A"/>
    <w:rsid w:val="0040179F"/>
    <w:rsid w:val="00403052"/>
    <w:rsid w:val="00412100"/>
    <w:rsid w:val="00422D9E"/>
    <w:rsid w:val="00423CF6"/>
    <w:rsid w:val="00433577"/>
    <w:rsid w:val="00444730"/>
    <w:rsid w:val="00452666"/>
    <w:rsid w:val="00460F08"/>
    <w:rsid w:val="004621D2"/>
    <w:rsid w:val="0046331E"/>
    <w:rsid w:val="004811F6"/>
    <w:rsid w:val="004856F5"/>
    <w:rsid w:val="00493C43"/>
    <w:rsid w:val="004C5586"/>
    <w:rsid w:val="004C793A"/>
    <w:rsid w:val="004D545E"/>
    <w:rsid w:val="004E1A9B"/>
    <w:rsid w:val="004F1080"/>
    <w:rsid w:val="004F61DE"/>
    <w:rsid w:val="005061B2"/>
    <w:rsid w:val="00520D46"/>
    <w:rsid w:val="00526616"/>
    <w:rsid w:val="00534630"/>
    <w:rsid w:val="00534B18"/>
    <w:rsid w:val="0054423F"/>
    <w:rsid w:val="00573E58"/>
    <w:rsid w:val="00587184"/>
    <w:rsid w:val="00595DF3"/>
    <w:rsid w:val="00597A17"/>
    <w:rsid w:val="005A37CF"/>
    <w:rsid w:val="005B5196"/>
    <w:rsid w:val="005D61D3"/>
    <w:rsid w:val="005E31AB"/>
    <w:rsid w:val="005E51CD"/>
    <w:rsid w:val="005E6C2A"/>
    <w:rsid w:val="005E7DE7"/>
    <w:rsid w:val="00600278"/>
    <w:rsid w:val="00637373"/>
    <w:rsid w:val="006470D4"/>
    <w:rsid w:val="006618EE"/>
    <w:rsid w:val="00672493"/>
    <w:rsid w:val="006935D0"/>
    <w:rsid w:val="00693C8F"/>
    <w:rsid w:val="0069596A"/>
    <w:rsid w:val="00697AC0"/>
    <w:rsid w:val="006A49CF"/>
    <w:rsid w:val="006A5E46"/>
    <w:rsid w:val="006A694D"/>
    <w:rsid w:val="006A7967"/>
    <w:rsid w:val="006E1F2C"/>
    <w:rsid w:val="006E2A85"/>
    <w:rsid w:val="006E414F"/>
    <w:rsid w:val="006E6186"/>
    <w:rsid w:val="00710649"/>
    <w:rsid w:val="00715945"/>
    <w:rsid w:val="007203ED"/>
    <w:rsid w:val="00724531"/>
    <w:rsid w:val="0074084A"/>
    <w:rsid w:val="00740AEC"/>
    <w:rsid w:val="00741A53"/>
    <w:rsid w:val="0074411B"/>
    <w:rsid w:val="0075255C"/>
    <w:rsid w:val="007653D9"/>
    <w:rsid w:val="00772458"/>
    <w:rsid w:val="007806FC"/>
    <w:rsid w:val="00791370"/>
    <w:rsid w:val="00791896"/>
    <w:rsid w:val="00792F65"/>
    <w:rsid w:val="007949DD"/>
    <w:rsid w:val="007A090B"/>
    <w:rsid w:val="007A3C7B"/>
    <w:rsid w:val="007A517F"/>
    <w:rsid w:val="007A5BC9"/>
    <w:rsid w:val="007C1A23"/>
    <w:rsid w:val="007C2D51"/>
    <w:rsid w:val="007C5BA9"/>
    <w:rsid w:val="007D38E3"/>
    <w:rsid w:val="007D5B42"/>
    <w:rsid w:val="007D5C89"/>
    <w:rsid w:val="007E1694"/>
    <w:rsid w:val="007F0F79"/>
    <w:rsid w:val="007F44F2"/>
    <w:rsid w:val="00801C60"/>
    <w:rsid w:val="00806284"/>
    <w:rsid w:val="00817228"/>
    <w:rsid w:val="00825FD2"/>
    <w:rsid w:val="00833F3C"/>
    <w:rsid w:val="0085304C"/>
    <w:rsid w:val="008532A8"/>
    <w:rsid w:val="008537DC"/>
    <w:rsid w:val="00857A9C"/>
    <w:rsid w:val="00863986"/>
    <w:rsid w:val="008657C8"/>
    <w:rsid w:val="008717FA"/>
    <w:rsid w:val="00880017"/>
    <w:rsid w:val="00880069"/>
    <w:rsid w:val="008859D5"/>
    <w:rsid w:val="00886B0C"/>
    <w:rsid w:val="00892D1B"/>
    <w:rsid w:val="008A0B14"/>
    <w:rsid w:val="008A1C2A"/>
    <w:rsid w:val="008C018A"/>
    <w:rsid w:val="008C0806"/>
    <w:rsid w:val="008C12C8"/>
    <w:rsid w:val="008D335A"/>
    <w:rsid w:val="008E4651"/>
    <w:rsid w:val="008E4EEC"/>
    <w:rsid w:val="008F5B13"/>
    <w:rsid w:val="00912B9B"/>
    <w:rsid w:val="00926E9C"/>
    <w:rsid w:val="00930B5A"/>
    <w:rsid w:val="00937E86"/>
    <w:rsid w:val="00940BFD"/>
    <w:rsid w:val="00945543"/>
    <w:rsid w:val="009526AD"/>
    <w:rsid w:val="00953FFB"/>
    <w:rsid w:val="00957594"/>
    <w:rsid w:val="009817B3"/>
    <w:rsid w:val="00997C25"/>
    <w:rsid w:val="009A068F"/>
    <w:rsid w:val="009E7D10"/>
    <w:rsid w:val="00A07E21"/>
    <w:rsid w:val="00A171C5"/>
    <w:rsid w:val="00A301B6"/>
    <w:rsid w:val="00A41556"/>
    <w:rsid w:val="00A421DE"/>
    <w:rsid w:val="00A43D9B"/>
    <w:rsid w:val="00A50802"/>
    <w:rsid w:val="00A518A7"/>
    <w:rsid w:val="00A53BDB"/>
    <w:rsid w:val="00A67FF2"/>
    <w:rsid w:val="00A70B92"/>
    <w:rsid w:val="00A72F99"/>
    <w:rsid w:val="00A7368D"/>
    <w:rsid w:val="00A81509"/>
    <w:rsid w:val="00A85B67"/>
    <w:rsid w:val="00A8632D"/>
    <w:rsid w:val="00A97911"/>
    <w:rsid w:val="00AA1E98"/>
    <w:rsid w:val="00AB251D"/>
    <w:rsid w:val="00AD5D9B"/>
    <w:rsid w:val="00AE0D1E"/>
    <w:rsid w:val="00AF35C0"/>
    <w:rsid w:val="00AF6DCC"/>
    <w:rsid w:val="00B03A5E"/>
    <w:rsid w:val="00B117F2"/>
    <w:rsid w:val="00B15899"/>
    <w:rsid w:val="00B3259D"/>
    <w:rsid w:val="00B327BF"/>
    <w:rsid w:val="00B357DC"/>
    <w:rsid w:val="00B361F1"/>
    <w:rsid w:val="00B42D8B"/>
    <w:rsid w:val="00B47FDA"/>
    <w:rsid w:val="00B5025D"/>
    <w:rsid w:val="00B65426"/>
    <w:rsid w:val="00B859C6"/>
    <w:rsid w:val="00BB1AE9"/>
    <w:rsid w:val="00BC51CF"/>
    <w:rsid w:val="00BD4F65"/>
    <w:rsid w:val="00BE45F9"/>
    <w:rsid w:val="00BF420B"/>
    <w:rsid w:val="00C01183"/>
    <w:rsid w:val="00C02C7F"/>
    <w:rsid w:val="00C02D31"/>
    <w:rsid w:val="00C03FE4"/>
    <w:rsid w:val="00C04DB9"/>
    <w:rsid w:val="00C2272B"/>
    <w:rsid w:val="00C25006"/>
    <w:rsid w:val="00C45034"/>
    <w:rsid w:val="00C46CE3"/>
    <w:rsid w:val="00C474BB"/>
    <w:rsid w:val="00C5581A"/>
    <w:rsid w:val="00C80924"/>
    <w:rsid w:val="00C85C63"/>
    <w:rsid w:val="00CA195E"/>
    <w:rsid w:val="00CA783C"/>
    <w:rsid w:val="00CA7D6C"/>
    <w:rsid w:val="00CA7E32"/>
    <w:rsid w:val="00CC40B6"/>
    <w:rsid w:val="00CC4D14"/>
    <w:rsid w:val="00CD32F3"/>
    <w:rsid w:val="00CD457E"/>
    <w:rsid w:val="00CE2DE4"/>
    <w:rsid w:val="00CE4E23"/>
    <w:rsid w:val="00D00B84"/>
    <w:rsid w:val="00D033D0"/>
    <w:rsid w:val="00D20A7D"/>
    <w:rsid w:val="00D366E1"/>
    <w:rsid w:val="00D44208"/>
    <w:rsid w:val="00D47EA9"/>
    <w:rsid w:val="00D65971"/>
    <w:rsid w:val="00D6618C"/>
    <w:rsid w:val="00D748D6"/>
    <w:rsid w:val="00D749C2"/>
    <w:rsid w:val="00D96D48"/>
    <w:rsid w:val="00D97319"/>
    <w:rsid w:val="00DA604E"/>
    <w:rsid w:val="00DB0273"/>
    <w:rsid w:val="00DB2042"/>
    <w:rsid w:val="00DB5C64"/>
    <w:rsid w:val="00DC2CF3"/>
    <w:rsid w:val="00DC5C5D"/>
    <w:rsid w:val="00DC7F91"/>
    <w:rsid w:val="00DE01E4"/>
    <w:rsid w:val="00DF728A"/>
    <w:rsid w:val="00E00E79"/>
    <w:rsid w:val="00E30EEC"/>
    <w:rsid w:val="00E35839"/>
    <w:rsid w:val="00E4035E"/>
    <w:rsid w:val="00E52D19"/>
    <w:rsid w:val="00E6097A"/>
    <w:rsid w:val="00E6557E"/>
    <w:rsid w:val="00E95330"/>
    <w:rsid w:val="00EA617F"/>
    <w:rsid w:val="00EA67F6"/>
    <w:rsid w:val="00EA7070"/>
    <w:rsid w:val="00EB1853"/>
    <w:rsid w:val="00EB6D2F"/>
    <w:rsid w:val="00EB772B"/>
    <w:rsid w:val="00EC021B"/>
    <w:rsid w:val="00EC526E"/>
    <w:rsid w:val="00ED0E5A"/>
    <w:rsid w:val="00EE13E4"/>
    <w:rsid w:val="00EE7C7F"/>
    <w:rsid w:val="00F05FA2"/>
    <w:rsid w:val="00F104AB"/>
    <w:rsid w:val="00F16A85"/>
    <w:rsid w:val="00F44C25"/>
    <w:rsid w:val="00F83276"/>
    <w:rsid w:val="00F92728"/>
    <w:rsid w:val="00F9337D"/>
    <w:rsid w:val="00F970CB"/>
    <w:rsid w:val="00FD265F"/>
    <w:rsid w:val="00FD57D8"/>
    <w:rsid w:val="00FE38DF"/>
    <w:rsid w:val="00FF3E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E7422"/>
  <w15:docId w15:val="{1B550E5C-5C4F-4695-8F93-B43F110B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 w:type="paragraph" w:styleId="NormalWeb">
    <w:name w:val="Normal (Web)"/>
    <w:basedOn w:val="Normal"/>
    <w:uiPriority w:val="99"/>
    <w:semiHidden/>
    <w:unhideWhenUsed/>
    <w:rsid w:val="00F104AB"/>
    <w:pPr>
      <w:spacing w:before="100" w:beforeAutospacing="1" w:after="100" w:afterAutospacing="1"/>
    </w:pPr>
    <w:rPr>
      <w:rFonts w:ascii="Times New Roman" w:eastAsia="Times New Roman" w:hAnsi="Times New Roman" w:cs="Times New Roman"/>
      <w:sz w:val="24"/>
      <w:szCs w:val="24"/>
    </w:rPr>
  </w:style>
  <w:style w:type="character" w:customStyle="1" w:styleId="apple-tab-span">
    <w:name w:val="apple-tab-span"/>
    <w:basedOn w:val="DefaultParagraphFont"/>
    <w:rsid w:val="00F104AB"/>
  </w:style>
  <w:style w:type="paragraph" w:styleId="Caption">
    <w:name w:val="caption"/>
    <w:basedOn w:val="Normal"/>
    <w:next w:val="Normal"/>
    <w:uiPriority w:val="35"/>
    <w:unhideWhenUsed/>
    <w:qFormat/>
    <w:rsid w:val="00AB251D"/>
    <w:pPr>
      <w:spacing w:after="200"/>
    </w:pPr>
    <w:rPr>
      <w:i/>
      <w:iCs/>
      <w:color w:val="44546A" w:themeColor="text2"/>
      <w:sz w:val="18"/>
      <w:szCs w:val="18"/>
    </w:rPr>
  </w:style>
  <w:style w:type="paragraph" w:styleId="TableofFigures">
    <w:name w:val="table of figures"/>
    <w:basedOn w:val="Normal"/>
    <w:next w:val="Normal"/>
    <w:uiPriority w:val="99"/>
    <w:unhideWhenUsed/>
    <w:rsid w:val="00AB251D"/>
  </w:style>
  <w:style w:type="character" w:customStyle="1" w:styleId="apple-converted-space">
    <w:name w:val="apple-converted-space"/>
    <w:basedOn w:val="DefaultParagraphFont"/>
    <w:rsid w:val="00741A53"/>
  </w:style>
  <w:style w:type="paragraph" w:styleId="FootnoteText">
    <w:name w:val="footnote text"/>
    <w:basedOn w:val="Normal"/>
    <w:link w:val="FootnoteTextChar"/>
    <w:uiPriority w:val="99"/>
    <w:semiHidden/>
    <w:unhideWhenUsed/>
    <w:rsid w:val="00526616"/>
    <w:rPr>
      <w:sz w:val="20"/>
      <w:szCs w:val="20"/>
    </w:rPr>
  </w:style>
  <w:style w:type="character" w:customStyle="1" w:styleId="FootnoteTextChar">
    <w:name w:val="Footnote Text Char"/>
    <w:basedOn w:val="DefaultParagraphFont"/>
    <w:link w:val="FootnoteText"/>
    <w:uiPriority w:val="99"/>
    <w:semiHidden/>
    <w:rsid w:val="00526616"/>
    <w:rPr>
      <w:sz w:val="20"/>
      <w:szCs w:val="20"/>
    </w:rPr>
  </w:style>
  <w:style w:type="character" w:styleId="FootnoteReference">
    <w:name w:val="footnote reference"/>
    <w:basedOn w:val="DefaultParagraphFont"/>
    <w:uiPriority w:val="99"/>
    <w:semiHidden/>
    <w:unhideWhenUsed/>
    <w:rsid w:val="005266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876616">
      <w:bodyDiv w:val="1"/>
      <w:marLeft w:val="0"/>
      <w:marRight w:val="0"/>
      <w:marTop w:val="0"/>
      <w:marBottom w:val="0"/>
      <w:divBdr>
        <w:top w:val="none" w:sz="0" w:space="0" w:color="auto"/>
        <w:left w:val="none" w:sz="0" w:space="0" w:color="auto"/>
        <w:bottom w:val="none" w:sz="0" w:space="0" w:color="auto"/>
        <w:right w:val="none" w:sz="0" w:space="0" w:color="auto"/>
      </w:divBdr>
      <w:divsChild>
        <w:div w:id="1415664271">
          <w:marLeft w:val="547"/>
          <w:marRight w:val="0"/>
          <w:marTop w:val="200"/>
          <w:marBottom w:val="0"/>
          <w:divBdr>
            <w:top w:val="none" w:sz="0" w:space="0" w:color="auto"/>
            <w:left w:val="none" w:sz="0" w:space="0" w:color="auto"/>
            <w:bottom w:val="none" w:sz="0" w:space="0" w:color="auto"/>
            <w:right w:val="none" w:sz="0" w:space="0" w:color="auto"/>
          </w:divBdr>
        </w:div>
      </w:divsChild>
    </w:div>
    <w:div w:id="199637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powe_000\Documents\GitHub\CapStone\Documentation\Requirements%20Docs\Are%20We%20there%20Yet%20Requirements%20-%20Draft%2001.docx" TargetMode="Externa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file:///C:\Users\bpowe_000\Documents\GitHub\CapStone\Documentation\Requirements%20Docs\Are%20We%20there%20Yet%20Requirements%20-%20Draft%2001.docx"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powe_000\Documents\GitHub\CapStone\Documentation\Requirements%20Docs\Are%20We%20there%20Yet%20Requirements%20-%20Draft%2001.docx" TargetMode="External"/><Relationship Id="rId24" Type="http://schemas.openxmlformats.org/officeDocument/2006/relationships/image" Target="media/image10.jp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jpg"/><Relationship Id="rId28" Type="http://schemas.openxmlformats.org/officeDocument/2006/relationships/fontTable" Target="fontTable.xml"/><Relationship Id="rId10" Type="http://schemas.openxmlformats.org/officeDocument/2006/relationships/hyperlink" Target="file:///C:\Users\bpowe_000\Documents\GitHub\CapStone\Documentation\Requirements%20Docs\Are%20We%20there%20Yet%20Requirements%20-%20Draft%2001.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bpowe_000\Documents\GitHub\CapStone\Documentation\Requirements%20Docs\Are%20We%20there%20Yet%20Requirements%20-%20Draft%2001.docx" TargetMode="External"/><Relationship Id="rId14" Type="http://schemas.microsoft.com/office/2011/relationships/commentsExtended" Target="commentsExtended.xml"/><Relationship Id="rId22" Type="http://schemas.openxmlformats.org/officeDocument/2006/relationships/image" Target="media/image8.jp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3B03D-4707-4E8C-8E1C-F9915F55F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32</Pages>
  <Words>4799</Words>
  <Characters>27359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112</cp:revision>
  <cp:lastPrinted>2014-09-13T04:53:00Z</cp:lastPrinted>
  <dcterms:created xsi:type="dcterms:W3CDTF">2014-09-13T04:52:00Z</dcterms:created>
  <dcterms:modified xsi:type="dcterms:W3CDTF">2014-09-17T23:16:00Z</dcterms:modified>
</cp:coreProperties>
</file>