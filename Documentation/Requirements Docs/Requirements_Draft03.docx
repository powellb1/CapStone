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7FF18E" w14:textId="77777777" w:rsidR="00521735" w:rsidRDefault="00521735" w:rsidP="00521735">
      <w:r>
        <w:t>System Requirements Specifications for RoadTrip</w:t>
      </w:r>
    </w:p>
    <w:p w14:paraId="5762A37C" w14:textId="77777777" w:rsidR="00521735" w:rsidRDefault="00521735" w:rsidP="00521735"/>
    <w:p w14:paraId="7E26B026" w14:textId="77777777" w:rsidR="00521735" w:rsidRDefault="00521735" w:rsidP="00521735">
      <w:r>
        <w:t xml:space="preserve">Sponsor </w:t>
      </w:r>
    </w:p>
    <w:p w14:paraId="2D40956C" w14:textId="77777777" w:rsidR="00521735" w:rsidRDefault="00521735" w:rsidP="00521735">
      <w:r>
        <w:t>Electrical, Computer, Software &amp; Systems Engineering at Embry-Riddle Aeronautical University</w:t>
      </w:r>
    </w:p>
    <w:p w14:paraId="21B10E34" w14:textId="77777777" w:rsidR="00521735" w:rsidRDefault="00521735" w:rsidP="00521735"/>
    <w:p w14:paraId="207A9CB0" w14:textId="77777777" w:rsidR="00521735" w:rsidRPr="00257A6E" w:rsidRDefault="00521735" w:rsidP="00521735">
      <w:r>
        <w:t xml:space="preserve">Released </w:t>
      </w:r>
      <w:r>
        <w:rPr>
          <w:b/>
        </w:rPr>
        <w:t>DATE</w:t>
      </w:r>
    </w:p>
    <w:p w14:paraId="1AD9BD78" w14:textId="77777777" w:rsidR="00521735" w:rsidRDefault="00521735" w:rsidP="00521735">
      <w:r>
        <w:t>Are We There Yet?</w:t>
      </w:r>
    </w:p>
    <w:p w14:paraId="438CAC0D" w14:textId="77777777" w:rsidR="00FF3EF9" w:rsidRDefault="00FF3EF9"/>
    <w:p w14:paraId="06B1577A" w14:textId="77777777" w:rsidR="00FF3EF9" w:rsidRDefault="00FF3EF9">
      <w:r>
        <w:br w:type="page"/>
      </w:r>
    </w:p>
    <w:sdt>
      <w:sdtPr>
        <w:rPr>
          <w:rFonts w:asciiTheme="minorHAnsi" w:eastAsiaTheme="minorHAnsi" w:hAnsiTheme="minorHAnsi" w:cstheme="minorBidi"/>
          <w:color w:val="auto"/>
          <w:sz w:val="22"/>
          <w:szCs w:val="22"/>
        </w:rPr>
        <w:id w:val="1135453468"/>
        <w:docPartObj>
          <w:docPartGallery w:val="Table of Contents"/>
          <w:docPartUnique/>
        </w:docPartObj>
      </w:sdtPr>
      <w:sdtEndPr>
        <w:rPr>
          <w:b/>
          <w:bCs/>
          <w:noProof/>
        </w:rPr>
      </w:sdtEndPr>
      <w:sdtContent>
        <w:p w14:paraId="5C75943F" w14:textId="77777777" w:rsidR="00FF3EF9" w:rsidRDefault="00FF3EF9">
          <w:pPr>
            <w:pStyle w:val="TOCHeading"/>
          </w:pPr>
          <w:r>
            <w:t>Contents</w:t>
          </w:r>
        </w:p>
        <w:p w14:paraId="65311CEC" w14:textId="77777777" w:rsidR="00EC021B" w:rsidRDefault="00FF3EF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8207222" w:history="1">
            <w:r w:rsidR="00EC021B" w:rsidRPr="005D60D8">
              <w:rPr>
                <w:rStyle w:val="Hyperlink"/>
                <w:noProof/>
              </w:rPr>
              <w:t>Revision History</w:t>
            </w:r>
            <w:r w:rsidR="00EC021B">
              <w:rPr>
                <w:noProof/>
                <w:webHidden/>
              </w:rPr>
              <w:tab/>
            </w:r>
            <w:r w:rsidR="00EC021B">
              <w:rPr>
                <w:noProof/>
                <w:webHidden/>
              </w:rPr>
              <w:fldChar w:fldCharType="begin"/>
            </w:r>
            <w:r w:rsidR="00EC021B">
              <w:rPr>
                <w:noProof/>
                <w:webHidden/>
              </w:rPr>
              <w:instrText xml:space="preserve"> PAGEREF _Toc398207222 \h </w:instrText>
            </w:r>
            <w:r w:rsidR="00EC021B">
              <w:rPr>
                <w:noProof/>
                <w:webHidden/>
              </w:rPr>
            </w:r>
            <w:r w:rsidR="00EC021B">
              <w:rPr>
                <w:noProof/>
                <w:webHidden/>
              </w:rPr>
              <w:fldChar w:fldCharType="separate"/>
            </w:r>
            <w:r w:rsidR="0026301E">
              <w:rPr>
                <w:noProof/>
                <w:webHidden/>
              </w:rPr>
              <w:t>3</w:t>
            </w:r>
            <w:r w:rsidR="00EC021B">
              <w:rPr>
                <w:noProof/>
                <w:webHidden/>
              </w:rPr>
              <w:fldChar w:fldCharType="end"/>
            </w:r>
          </w:hyperlink>
        </w:p>
        <w:p w14:paraId="282F84EB" w14:textId="77777777" w:rsidR="00EC021B" w:rsidRDefault="0026301E">
          <w:pPr>
            <w:pStyle w:val="TOC1"/>
            <w:tabs>
              <w:tab w:val="left" w:pos="440"/>
              <w:tab w:val="right" w:leader="dot" w:pos="9350"/>
            </w:tabs>
            <w:rPr>
              <w:rFonts w:eastAsiaTheme="minorEastAsia"/>
              <w:noProof/>
            </w:rPr>
          </w:pPr>
          <w:hyperlink w:anchor="_Toc398207223" w:history="1">
            <w:r w:rsidR="00EC021B" w:rsidRPr="005D60D8">
              <w:rPr>
                <w:rStyle w:val="Hyperlink"/>
                <w:noProof/>
              </w:rPr>
              <w:t>1.</w:t>
            </w:r>
            <w:r w:rsidR="00EC021B">
              <w:rPr>
                <w:rFonts w:eastAsiaTheme="minorEastAsia"/>
                <w:noProof/>
              </w:rPr>
              <w:tab/>
            </w:r>
            <w:r w:rsidR="00EC021B" w:rsidRPr="005D60D8">
              <w:rPr>
                <w:rStyle w:val="Hyperlink"/>
                <w:noProof/>
              </w:rPr>
              <w:t>Introduction</w:t>
            </w:r>
            <w:r w:rsidR="00EC021B">
              <w:rPr>
                <w:noProof/>
                <w:webHidden/>
              </w:rPr>
              <w:tab/>
            </w:r>
            <w:r w:rsidR="00EC021B">
              <w:rPr>
                <w:noProof/>
                <w:webHidden/>
              </w:rPr>
              <w:fldChar w:fldCharType="begin"/>
            </w:r>
            <w:r w:rsidR="00EC021B">
              <w:rPr>
                <w:noProof/>
                <w:webHidden/>
              </w:rPr>
              <w:instrText xml:space="preserve"> PAGEREF _Toc398207223 \h </w:instrText>
            </w:r>
            <w:r w:rsidR="00EC021B">
              <w:rPr>
                <w:noProof/>
                <w:webHidden/>
              </w:rPr>
            </w:r>
            <w:r w:rsidR="00EC021B">
              <w:rPr>
                <w:noProof/>
                <w:webHidden/>
              </w:rPr>
              <w:fldChar w:fldCharType="separate"/>
            </w:r>
            <w:r>
              <w:rPr>
                <w:noProof/>
                <w:webHidden/>
              </w:rPr>
              <w:t>4</w:t>
            </w:r>
            <w:r w:rsidR="00EC021B">
              <w:rPr>
                <w:noProof/>
                <w:webHidden/>
              </w:rPr>
              <w:fldChar w:fldCharType="end"/>
            </w:r>
          </w:hyperlink>
        </w:p>
        <w:p w14:paraId="420AF686" w14:textId="77777777" w:rsidR="00EC021B" w:rsidRDefault="0026301E">
          <w:pPr>
            <w:pStyle w:val="TOC2"/>
            <w:tabs>
              <w:tab w:val="left" w:pos="880"/>
              <w:tab w:val="right" w:leader="dot" w:pos="9350"/>
            </w:tabs>
            <w:rPr>
              <w:rFonts w:eastAsiaTheme="minorEastAsia"/>
              <w:noProof/>
            </w:rPr>
          </w:pPr>
          <w:hyperlink w:anchor="_Toc398207224" w:history="1">
            <w:r w:rsidR="00EC021B" w:rsidRPr="005D60D8">
              <w:rPr>
                <w:rStyle w:val="Hyperlink"/>
                <w:noProof/>
              </w:rPr>
              <w:t>1.1</w:t>
            </w:r>
            <w:r w:rsidR="00EC021B">
              <w:rPr>
                <w:rFonts w:eastAsiaTheme="minorEastAsia"/>
                <w:noProof/>
              </w:rPr>
              <w:tab/>
            </w:r>
            <w:r w:rsidR="00EC021B" w:rsidRPr="005D60D8">
              <w:rPr>
                <w:rStyle w:val="Hyperlink"/>
                <w:noProof/>
              </w:rPr>
              <w:t>Purpose</w:t>
            </w:r>
            <w:r w:rsidR="00EC021B">
              <w:rPr>
                <w:noProof/>
                <w:webHidden/>
              </w:rPr>
              <w:tab/>
            </w:r>
            <w:r w:rsidR="00EC021B">
              <w:rPr>
                <w:noProof/>
                <w:webHidden/>
              </w:rPr>
              <w:fldChar w:fldCharType="begin"/>
            </w:r>
            <w:r w:rsidR="00EC021B">
              <w:rPr>
                <w:noProof/>
                <w:webHidden/>
              </w:rPr>
              <w:instrText xml:space="preserve"> PAGEREF _Toc398207224 \h </w:instrText>
            </w:r>
            <w:r w:rsidR="00EC021B">
              <w:rPr>
                <w:noProof/>
                <w:webHidden/>
              </w:rPr>
            </w:r>
            <w:r w:rsidR="00EC021B">
              <w:rPr>
                <w:noProof/>
                <w:webHidden/>
              </w:rPr>
              <w:fldChar w:fldCharType="separate"/>
            </w:r>
            <w:r>
              <w:rPr>
                <w:noProof/>
                <w:webHidden/>
              </w:rPr>
              <w:t>4</w:t>
            </w:r>
            <w:r w:rsidR="00EC021B">
              <w:rPr>
                <w:noProof/>
                <w:webHidden/>
              </w:rPr>
              <w:fldChar w:fldCharType="end"/>
            </w:r>
          </w:hyperlink>
        </w:p>
        <w:p w14:paraId="39A053A3" w14:textId="77777777" w:rsidR="00EC021B" w:rsidRDefault="0026301E">
          <w:pPr>
            <w:pStyle w:val="TOC2"/>
            <w:tabs>
              <w:tab w:val="left" w:pos="880"/>
              <w:tab w:val="right" w:leader="dot" w:pos="9350"/>
            </w:tabs>
            <w:rPr>
              <w:rFonts w:eastAsiaTheme="minorEastAsia"/>
              <w:noProof/>
            </w:rPr>
          </w:pPr>
          <w:hyperlink w:anchor="_Toc398207225" w:history="1">
            <w:r w:rsidR="00EC021B" w:rsidRPr="005D60D8">
              <w:rPr>
                <w:rStyle w:val="Hyperlink"/>
                <w:noProof/>
              </w:rPr>
              <w:t>1.2</w:t>
            </w:r>
            <w:r w:rsidR="00EC021B">
              <w:rPr>
                <w:rFonts w:eastAsiaTheme="minorEastAsia"/>
                <w:noProof/>
              </w:rPr>
              <w:tab/>
            </w:r>
            <w:r w:rsidR="00EC021B" w:rsidRPr="005D60D8">
              <w:rPr>
                <w:rStyle w:val="Hyperlink"/>
                <w:noProof/>
              </w:rPr>
              <w:t>Problem Statement</w:t>
            </w:r>
            <w:r w:rsidR="00EC021B">
              <w:rPr>
                <w:noProof/>
                <w:webHidden/>
              </w:rPr>
              <w:tab/>
            </w:r>
            <w:r w:rsidR="00EC021B">
              <w:rPr>
                <w:noProof/>
                <w:webHidden/>
              </w:rPr>
              <w:fldChar w:fldCharType="begin"/>
            </w:r>
            <w:r w:rsidR="00EC021B">
              <w:rPr>
                <w:noProof/>
                <w:webHidden/>
              </w:rPr>
              <w:instrText xml:space="preserve"> PAGEREF _Toc398207225 \h </w:instrText>
            </w:r>
            <w:r w:rsidR="00EC021B">
              <w:rPr>
                <w:noProof/>
                <w:webHidden/>
              </w:rPr>
            </w:r>
            <w:r w:rsidR="00EC021B">
              <w:rPr>
                <w:noProof/>
                <w:webHidden/>
              </w:rPr>
              <w:fldChar w:fldCharType="separate"/>
            </w:r>
            <w:r>
              <w:rPr>
                <w:noProof/>
                <w:webHidden/>
              </w:rPr>
              <w:t>4</w:t>
            </w:r>
            <w:r w:rsidR="00EC021B">
              <w:rPr>
                <w:noProof/>
                <w:webHidden/>
              </w:rPr>
              <w:fldChar w:fldCharType="end"/>
            </w:r>
          </w:hyperlink>
        </w:p>
        <w:p w14:paraId="56B56FB4" w14:textId="77777777" w:rsidR="00EC021B" w:rsidRDefault="0026301E">
          <w:pPr>
            <w:pStyle w:val="TOC2"/>
            <w:tabs>
              <w:tab w:val="left" w:pos="880"/>
              <w:tab w:val="right" w:leader="dot" w:pos="9350"/>
            </w:tabs>
            <w:rPr>
              <w:rFonts w:eastAsiaTheme="minorEastAsia"/>
              <w:noProof/>
            </w:rPr>
          </w:pPr>
          <w:hyperlink w:anchor="_Toc398207226" w:history="1">
            <w:r w:rsidR="00EC021B" w:rsidRPr="005D60D8">
              <w:rPr>
                <w:rStyle w:val="Hyperlink"/>
                <w:noProof/>
              </w:rPr>
              <w:t>1.3</w:t>
            </w:r>
            <w:r w:rsidR="00EC021B">
              <w:rPr>
                <w:rFonts w:eastAsiaTheme="minorEastAsia"/>
                <w:noProof/>
              </w:rPr>
              <w:tab/>
            </w:r>
            <w:r w:rsidR="00EC021B" w:rsidRPr="005D60D8">
              <w:rPr>
                <w:rStyle w:val="Hyperlink"/>
                <w:noProof/>
              </w:rPr>
              <w:t>Scope</w:t>
            </w:r>
            <w:r w:rsidR="00EC021B">
              <w:rPr>
                <w:noProof/>
                <w:webHidden/>
              </w:rPr>
              <w:tab/>
            </w:r>
            <w:r w:rsidR="00EC021B">
              <w:rPr>
                <w:noProof/>
                <w:webHidden/>
              </w:rPr>
              <w:fldChar w:fldCharType="begin"/>
            </w:r>
            <w:r w:rsidR="00EC021B">
              <w:rPr>
                <w:noProof/>
                <w:webHidden/>
              </w:rPr>
              <w:instrText xml:space="preserve"> PAGEREF _Toc398207226 \h </w:instrText>
            </w:r>
            <w:r w:rsidR="00EC021B">
              <w:rPr>
                <w:noProof/>
                <w:webHidden/>
              </w:rPr>
            </w:r>
            <w:r w:rsidR="00EC021B">
              <w:rPr>
                <w:noProof/>
                <w:webHidden/>
              </w:rPr>
              <w:fldChar w:fldCharType="separate"/>
            </w:r>
            <w:r>
              <w:rPr>
                <w:noProof/>
                <w:webHidden/>
              </w:rPr>
              <w:t>4</w:t>
            </w:r>
            <w:r w:rsidR="00EC021B">
              <w:rPr>
                <w:noProof/>
                <w:webHidden/>
              </w:rPr>
              <w:fldChar w:fldCharType="end"/>
            </w:r>
          </w:hyperlink>
        </w:p>
        <w:p w14:paraId="098B1DEB" w14:textId="77777777" w:rsidR="00EC021B" w:rsidRDefault="0026301E">
          <w:pPr>
            <w:pStyle w:val="TOC2"/>
            <w:tabs>
              <w:tab w:val="left" w:pos="880"/>
              <w:tab w:val="right" w:leader="dot" w:pos="9350"/>
            </w:tabs>
            <w:rPr>
              <w:rFonts w:eastAsiaTheme="minorEastAsia"/>
              <w:noProof/>
            </w:rPr>
          </w:pPr>
          <w:hyperlink w:anchor="_Toc398207227" w:history="1">
            <w:r w:rsidR="00EC021B" w:rsidRPr="005D60D8">
              <w:rPr>
                <w:rStyle w:val="Hyperlink"/>
                <w:noProof/>
              </w:rPr>
              <w:t>1.4</w:t>
            </w:r>
            <w:r w:rsidR="00EC021B">
              <w:rPr>
                <w:rFonts w:eastAsiaTheme="minorEastAsia"/>
                <w:noProof/>
              </w:rPr>
              <w:tab/>
            </w:r>
            <w:r w:rsidR="00EC021B" w:rsidRPr="005D60D8">
              <w:rPr>
                <w:rStyle w:val="Hyperlink"/>
                <w:noProof/>
              </w:rPr>
              <w:t>Team Information</w:t>
            </w:r>
            <w:r w:rsidR="00EC021B">
              <w:rPr>
                <w:noProof/>
                <w:webHidden/>
              </w:rPr>
              <w:tab/>
            </w:r>
            <w:r w:rsidR="00EC021B">
              <w:rPr>
                <w:noProof/>
                <w:webHidden/>
              </w:rPr>
              <w:fldChar w:fldCharType="begin"/>
            </w:r>
            <w:r w:rsidR="00EC021B">
              <w:rPr>
                <w:noProof/>
                <w:webHidden/>
              </w:rPr>
              <w:instrText xml:space="preserve"> PAGEREF _Toc398207227 \h </w:instrText>
            </w:r>
            <w:r w:rsidR="00EC021B">
              <w:rPr>
                <w:noProof/>
                <w:webHidden/>
              </w:rPr>
            </w:r>
            <w:r w:rsidR="00EC021B">
              <w:rPr>
                <w:noProof/>
                <w:webHidden/>
              </w:rPr>
              <w:fldChar w:fldCharType="separate"/>
            </w:r>
            <w:r>
              <w:rPr>
                <w:noProof/>
                <w:webHidden/>
              </w:rPr>
              <w:t>4</w:t>
            </w:r>
            <w:r w:rsidR="00EC021B">
              <w:rPr>
                <w:noProof/>
                <w:webHidden/>
              </w:rPr>
              <w:fldChar w:fldCharType="end"/>
            </w:r>
          </w:hyperlink>
        </w:p>
        <w:p w14:paraId="39076576" w14:textId="77777777" w:rsidR="00EC021B" w:rsidRDefault="0026301E">
          <w:pPr>
            <w:pStyle w:val="TOC2"/>
            <w:tabs>
              <w:tab w:val="left" w:pos="880"/>
              <w:tab w:val="right" w:leader="dot" w:pos="9350"/>
            </w:tabs>
            <w:rPr>
              <w:rFonts w:eastAsiaTheme="minorEastAsia"/>
              <w:noProof/>
            </w:rPr>
          </w:pPr>
          <w:hyperlink w:anchor="_Toc398207228" w:history="1">
            <w:r w:rsidR="00EC021B" w:rsidRPr="005D60D8">
              <w:rPr>
                <w:rStyle w:val="Hyperlink"/>
                <w:noProof/>
              </w:rPr>
              <w:t>1.5</w:t>
            </w:r>
            <w:r w:rsidR="00EC021B">
              <w:rPr>
                <w:rFonts w:eastAsiaTheme="minorEastAsia"/>
                <w:noProof/>
              </w:rPr>
              <w:tab/>
            </w:r>
            <w:r w:rsidR="00EC021B" w:rsidRPr="005D60D8">
              <w:rPr>
                <w:rStyle w:val="Hyperlink"/>
                <w:noProof/>
              </w:rPr>
              <w:t>Overview</w:t>
            </w:r>
            <w:r w:rsidR="00EC021B">
              <w:rPr>
                <w:noProof/>
                <w:webHidden/>
              </w:rPr>
              <w:tab/>
            </w:r>
            <w:r w:rsidR="00EC021B">
              <w:rPr>
                <w:noProof/>
                <w:webHidden/>
              </w:rPr>
              <w:fldChar w:fldCharType="begin"/>
            </w:r>
            <w:r w:rsidR="00EC021B">
              <w:rPr>
                <w:noProof/>
                <w:webHidden/>
              </w:rPr>
              <w:instrText xml:space="preserve"> PAGEREF _Toc398207228 \h </w:instrText>
            </w:r>
            <w:r w:rsidR="00EC021B">
              <w:rPr>
                <w:noProof/>
                <w:webHidden/>
              </w:rPr>
            </w:r>
            <w:r w:rsidR="00EC021B">
              <w:rPr>
                <w:noProof/>
                <w:webHidden/>
              </w:rPr>
              <w:fldChar w:fldCharType="separate"/>
            </w:r>
            <w:r>
              <w:rPr>
                <w:noProof/>
                <w:webHidden/>
              </w:rPr>
              <w:t>4</w:t>
            </w:r>
            <w:r w:rsidR="00EC021B">
              <w:rPr>
                <w:noProof/>
                <w:webHidden/>
              </w:rPr>
              <w:fldChar w:fldCharType="end"/>
            </w:r>
          </w:hyperlink>
        </w:p>
        <w:p w14:paraId="6BCC3655" w14:textId="77777777" w:rsidR="00EC021B" w:rsidRDefault="0026301E">
          <w:pPr>
            <w:pStyle w:val="TOC1"/>
            <w:tabs>
              <w:tab w:val="left" w:pos="440"/>
              <w:tab w:val="right" w:leader="dot" w:pos="9350"/>
            </w:tabs>
            <w:rPr>
              <w:rFonts w:eastAsiaTheme="minorEastAsia"/>
              <w:noProof/>
            </w:rPr>
          </w:pPr>
          <w:hyperlink w:anchor="_Toc398207229" w:history="1">
            <w:r w:rsidR="00EC021B" w:rsidRPr="005D60D8">
              <w:rPr>
                <w:rStyle w:val="Hyperlink"/>
                <w:noProof/>
              </w:rPr>
              <w:t>2.</w:t>
            </w:r>
            <w:r w:rsidR="00EC021B">
              <w:rPr>
                <w:rFonts w:eastAsiaTheme="minorEastAsia"/>
                <w:noProof/>
              </w:rPr>
              <w:tab/>
            </w:r>
            <w:r w:rsidR="00EC021B" w:rsidRPr="005D60D8">
              <w:rPr>
                <w:rStyle w:val="Hyperlink"/>
                <w:noProof/>
              </w:rPr>
              <w:t>Overall Description</w:t>
            </w:r>
            <w:r w:rsidR="00EC021B">
              <w:rPr>
                <w:noProof/>
                <w:webHidden/>
              </w:rPr>
              <w:tab/>
            </w:r>
            <w:r w:rsidR="00EC021B">
              <w:rPr>
                <w:noProof/>
                <w:webHidden/>
              </w:rPr>
              <w:fldChar w:fldCharType="begin"/>
            </w:r>
            <w:r w:rsidR="00EC021B">
              <w:rPr>
                <w:noProof/>
                <w:webHidden/>
              </w:rPr>
              <w:instrText xml:space="preserve"> PAGEREF _Toc398207229 \h </w:instrText>
            </w:r>
            <w:r w:rsidR="00EC021B">
              <w:rPr>
                <w:noProof/>
                <w:webHidden/>
              </w:rPr>
            </w:r>
            <w:r w:rsidR="00EC021B">
              <w:rPr>
                <w:noProof/>
                <w:webHidden/>
              </w:rPr>
              <w:fldChar w:fldCharType="separate"/>
            </w:r>
            <w:r>
              <w:rPr>
                <w:noProof/>
                <w:webHidden/>
              </w:rPr>
              <w:t>6</w:t>
            </w:r>
            <w:r w:rsidR="00EC021B">
              <w:rPr>
                <w:noProof/>
                <w:webHidden/>
              </w:rPr>
              <w:fldChar w:fldCharType="end"/>
            </w:r>
          </w:hyperlink>
        </w:p>
        <w:p w14:paraId="144D4C40" w14:textId="77777777" w:rsidR="00EC021B" w:rsidRDefault="0026301E">
          <w:pPr>
            <w:pStyle w:val="TOC2"/>
            <w:tabs>
              <w:tab w:val="left" w:pos="880"/>
              <w:tab w:val="right" w:leader="dot" w:pos="9350"/>
            </w:tabs>
            <w:rPr>
              <w:rFonts w:eastAsiaTheme="minorEastAsia"/>
              <w:noProof/>
            </w:rPr>
          </w:pPr>
          <w:hyperlink w:anchor="_Toc398207230" w:history="1">
            <w:r w:rsidR="00EC021B" w:rsidRPr="005D60D8">
              <w:rPr>
                <w:rStyle w:val="Hyperlink"/>
                <w:noProof/>
              </w:rPr>
              <w:t>2.1</w:t>
            </w:r>
            <w:r w:rsidR="00EC021B">
              <w:rPr>
                <w:rFonts w:eastAsiaTheme="minorEastAsia"/>
                <w:noProof/>
              </w:rPr>
              <w:tab/>
            </w:r>
            <w:r w:rsidR="00EC021B" w:rsidRPr="005D60D8">
              <w:rPr>
                <w:rStyle w:val="Hyperlink"/>
                <w:noProof/>
              </w:rPr>
              <w:t>Stakeholders</w:t>
            </w:r>
            <w:r w:rsidR="00EC021B">
              <w:rPr>
                <w:noProof/>
                <w:webHidden/>
              </w:rPr>
              <w:tab/>
            </w:r>
            <w:r w:rsidR="00EC021B">
              <w:rPr>
                <w:noProof/>
                <w:webHidden/>
              </w:rPr>
              <w:fldChar w:fldCharType="begin"/>
            </w:r>
            <w:r w:rsidR="00EC021B">
              <w:rPr>
                <w:noProof/>
                <w:webHidden/>
              </w:rPr>
              <w:instrText xml:space="preserve"> PAGEREF _Toc398207230 \h </w:instrText>
            </w:r>
            <w:r w:rsidR="00EC021B">
              <w:rPr>
                <w:noProof/>
                <w:webHidden/>
              </w:rPr>
            </w:r>
            <w:r w:rsidR="00EC021B">
              <w:rPr>
                <w:noProof/>
                <w:webHidden/>
              </w:rPr>
              <w:fldChar w:fldCharType="separate"/>
            </w:r>
            <w:r>
              <w:rPr>
                <w:noProof/>
                <w:webHidden/>
              </w:rPr>
              <w:t>6</w:t>
            </w:r>
            <w:r w:rsidR="00EC021B">
              <w:rPr>
                <w:noProof/>
                <w:webHidden/>
              </w:rPr>
              <w:fldChar w:fldCharType="end"/>
            </w:r>
          </w:hyperlink>
        </w:p>
        <w:p w14:paraId="7472DFFB" w14:textId="77777777" w:rsidR="00EC021B" w:rsidRDefault="0026301E">
          <w:pPr>
            <w:pStyle w:val="TOC2"/>
            <w:tabs>
              <w:tab w:val="left" w:pos="880"/>
              <w:tab w:val="right" w:leader="dot" w:pos="9350"/>
            </w:tabs>
            <w:rPr>
              <w:rFonts w:eastAsiaTheme="minorEastAsia"/>
              <w:noProof/>
            </w:rPr>
          </w:pPr>
          <w:hyperlink w:anchor="_Toc398207231" w:history="1">
            <w:r w:rsidR="00EC021B" w:rsidRPr="005D60D8">
              <w:rPr>
                <w:rStyle w:val="Hyperlink"/>
                <w:noProof/>
              </w:rPr>
              <w:t>2.2</w:t>
            </w:r>
            <w:r w:rsidR="00EC021B">
              <w:rPr>
                <w:rFonts w:eastAsiaTheme="minorEastAsia"/>
                <w:noProof/>
              </w:rPr>
              <w:tab/>
            </w:r>
            <w:r w:rsidR="00EC021B" w:rsidRPr="005D60D8">
              <w:rPr>
                <w:rStyle w:val="Hyperlink"/>
                <w:noProof/>
              </w:rPr>
              <w:t>Product Perspective</w:t>
            </w:r>
            <w:r w:rsidR="00EC021B">
              <w:rPr>
                <w:noProof/>
                <w:webHidden/>
              </w:rPr>
              <w:tab/>
            </w:r>
            <w:r w:rsidR="00EC021B">
              <w:rPr>
                <w:noProof/>
                <w:webHidden/>
              </w:rPr>
              <w:fldChar w:fldCharType="begin"/>
            </w:r>
            <w:r w:rsidR="00EC021B">
              <w:rPr>
                <w:noProof/>
                <w:webHidden/>
              </w:rPr>
              <w:instrText xml:space="preserve"> PAGEREF _Toc398207231 \h </w:instrText>
            </w:r>
            <w:r w:rsidR="00EC021B">
              <w:rPr>
                <w:noProof/>
                <w:webHidden/>
              </w:rPr>
            </w:r>
            <w:r w:rsidR="00EC021B">
              <w:rPr>
                <w:noProof/>
                <w:webHidden/>
              </w:rPr>
              <w:fldChar w:fldCharType="separate"/>
            </w:r>
            <w:r>
              <w:rPr>
                <w:noProof/>
                <w:webHidden/>
              </w:rPr>
              <w:t>6</w:t>
            </w:r>
            <w:r w:rsidR="00EC021B">
              <w:rPr>
                <w:noProof/>
                <w:webHidden/>
              </w:rPr>
              <w:fldChar w:fldCharType="end"/>
            </w:r>
          </w:hyperlink>
        </w:p>
        <w:p w14:paraId="76078AE1" w14:textId="77777777" w:rsidR="00EC021B" w:rsidRDefault="0026301E">
          <w:pPr>
            <w:pStyle w:val="TOC2"/>
            <w:tabs>
              <w:tab w:val="left" w:pos="880"/>
              <w:tab w:val="right" w:leader="dot" w:pos="9350"/>
            </w:tabs>
            <w:rPr>
              <w:rFonts w:eastAsiaTheme="minorEastAsia"/>
              <w:noProof/>
            </w:rPr>
          </w:pPr>
          <w:hyperlink w:anchor="_Toc398207232" w:history="1">
            <w:r w:rsidR="00EC021B" w:rsidRPr="005D60D8">
              <w:rPr>
                <w:rStyle w:val="Hyperlink"/>
                <w:noProof/>
              </w:rPr>
              <w:t>2.3</w:t>
            </w:r>
            <w:r w:rsidR="00EC021B">
              <w:rPr>
                <w:rFonts w:eastAsiaTheme="minorEastAsia"/>
                <w:noProof/>
              </w:rPr>
              <w:tab/>
            </w:r>
            <w:r w:rsidR="00EC021B" w:rsidRPr="005D60D8">
              <w:rPr>
                <w:rStyle w:val="Hyperlink"/>
                <w:noProof/>
              </w:rPr>
              <w:t>Product Functions</w:t>
            </w:r>
            <w:r w:rsidR="00EC021B">
              <w:rPr>
                <w:noProof/>
                <w:webHidden/>
              </w:rPr>
              <w:tab/>
            </w:r>
            <w:r w:rsidR="00EC021B">
              <w:rPr>
                <w:noProof/>
                <w:webHidden/>
              </w:rPr>
              <w:fldChar w:fldCharType="begin"/>
            </w:r>
            <w:r w:rsidR="00EC021B">
              <w:rPr>
                <w:noProof/>
                <w:webHidden/>
              </w:rPr>
              <w:instrText xml:space="preserve"> PAGEREF _Toc398207232 \h </w:instrText>
            </w:r>
            <w:r w:rsidR="00EC021B">
              <w:rPr>
                <w:noProof/>
                <w:webHidden/>
              </w:rPr>
            </w:r>
            <w:r w:rsidR="00EC021B">
              <w:rPr>
                <w:noProof/>
                <w:webHidden/>
              </w:rPr>
              <w:fldChar w:fldCharType="separate"/>
            </w:r>
            <w:r>
              <w:rPr>
                <w:noProof/>
                <w:webHidden/>
              </w:rPr>
              <w:t>6</w:t>
            </w:r>
            <w:r w:rsidR="00EC021B">
              <w:rPr>
                <w:noProof/>
                <w:webHidden/>
              </w:rPr>
              <w:fldChar w:fldCharType="end"/>
            </w:r>
          </w:hyperlink>
        </w:p>
        <w:p w14:paraId="1A67CCC1" w14:textId="77777777" w:rsidR="00EC021B" w:rsidRDefault="0026301E">
          <w:pPr>
            <w:pStyle w:val="TOC2"/>
            <w:tabs>
              <w:tab w:val="left" w:pos="880"/>
              <w:tab w:val="right" w:leader="dot" w:pos="9350"/>
            </w:tabs>
            <w:rPr>
              <w:rFonts w:eastAsiaTheme="minorEastAsia"/>
              <w:noProof/>
            </w:rPr>
          </w:pPr>
          <w:hyperlink w:anchor="_Toc398207233" w:history="1">
            <w:r w:rsidR="00EC021B" w:rsidRPr="005D60D8">
              <w:rPr>
                <w:rStyle w:val="Hyperlink"/>
                <w:noProof/>
              </w:rPr>
              <w:t>2.4</w:t>
            </w:r>
            <w:r w:rsidR="00EC021B">
              <w:rPr>
                <w:rFonts w:eastAsiaTheme="minorEastAsia"/>
                <w:noProof/>
              </w:rPr>
              <w:tab/>
            </w:r>
            <w:r w:rsidR="00EC021B" w:rsidRPr="005D60D8">
              <w:rPr>
                <w:rStyle w:val="Hyperlink"/>
                <w:noProof/>
              </w:rPr>
              <w:t>Use Cases</w:t>
            </w:r>
            <w:r w:rsidR="00EC021B">
              <w:rPr>
                <w:noProof/>
                <w:webHidden/>
              </w:rPr>
              <w:tab/>
            </w:r>
            <w:r w:rsidR="00EC021B">
              <w:rPr>
                <w:noProof/>
                <w:webHidden/>
              </w:rPr>
              <w:fldChar w:fldCharType="begin"/>
            </w:r>
            <w:r w:rsidR="00EC021B">
              <w:rPr>
                <w:noProof/>
                <w:webHidden/>
              </w:rPr>
              <w:instrText xml:space="preserve"> PAGEREF _Toc398207233 \h </w:instrText>
            </w:r>
            <w:r w:rsidR="00EC021B">
              <w:rPr>
                <w:noProof/>
                <w:webHidden/>
              </w:rPr>
            </w:r>
            <w:r w:rsidR="00EC021B">
              <w:rPr>
                <w:noProof/>
                <w:webHidden/>
              </w:rPr>
              <w:fldChar w:fldCharType="separate"/>
            </w:r>
            <w:r>
              <w:rPr>
                <w:noProof/>
                <w:webHidden/>
              </w:rPr>
              <w:t>6</w:t>
            </w:r>
            <w:r w:rsidR="00EC021B">
              <w:rPr>
                <w:noProof/>
                <w:webHidden/>
              </w:rPr>
              <w:fldChar w:fldCharType="end"/>
            </w:r>
          </w:hyperlink>
        </w:p>
        <w:p w14:paraId="1B26DB10" w14:textId="073461A9" w:rsidR="00EC021B" w:rsidRDefault="0026301E">
          <w:pPr>
            <w:pStyle w:val="TOC1"/>
            <w:tabs>
              <w:tab w:val="left" w:pos="440"/>
              <w:tab w:val="right" w:leader="dot" w:pos="9350"/>
            </w:tabs>
            <w:rPr>
              <w:rFonts w:eastAsiaTheme="minorEastAsia"/>
              <w:noProof/>
            </w:rPr>
          </w:pPr>
          <w:hyperlink w:anchor="_Toc398207234" w:history="1">
            <w:r w:rsidR="00EC021B" w:rsidRPr="005D60D8">
              <w:rPr>
                <w:rStyle w:val="Hyperlink"/>
                <w:noProof/>
              </w:rPr>
              <w:t>3.</w:t>
            </w:r>
            <w:r w:rsidR="00EC021B">
              <w:rPr>
                <w:rFonts w:eastAsiaTheme="minorEastAsia"/>
                <w:noProof/>
              </w:rPr>
              <w:tab/>
            </w:r>
            <w:r w:rsidR="00EC021B" w:rsidRPr="005D60D8">
              <w:rPr>
                <w:rStyle w:val="Hyperlink"/>
                <w:noProof/>
              </w:rPr>
              <w:t>Functional Requirements</w:t>
            </w:r>
            <w:r w:rsidR="00EC021B">
              <w:rPr>
                <w:noProof/>
                <w:webHidden/>
              </w:rPr>
              <w:tab/>
            </w:r>
            <w:r w:rsidR="00EC021B">
              <w:rPr>
                <w:noProof/>
                <w:webHidden/>
              </w:rPr>
              <w:fldChar w:fldCharType="begin"/>
            </w:r>
            <w:r w:rsidR="00EC021B">
              <w:rPr>
                <w:noProof/>
                <w:webHidden/>
              </w:rPr>
              <w:instrText xml:space="preserve"> PAGEREF _Toc398207234 \h </w:instrText>
            </w:r>
            <w:r w:rsidR="00EC021B">
              <w:rPr>
                <w:noProof/>
                <w:webHidden/>
              </w:rPr>
            </w:r>
            <w:r w:rsidR="00EC021B">
              <w:rPr>
                <w:noProof/>
                <w:webHidden/>
              </w:rPr>
              <w:fldChar w:fldCharType="separate"/>
            </w:r>
            <w:r>
              <w:rPr>
                <w:noProof/>
                <w:webHidden/>
              </w:rPr>
              <w:t>6</w:t>
            </w:r>
            <w:r w:rsidR="00EC021B">
              <w:rPr>
                <w:noProof/>
                <w:webHidden/>
              </w:rPr>
              <w:fldChar w:fldCharType="end"/>
            </w:r>
          </w:hyperlink>
        </w:p>
        <w:p w14:paraId="13EB0B84" w14:textId="17E11432" w:rsidR="00EC021B" w:rsidRDefault="0026301E">
          <w:pPr>
            <w:pStyle w:val="TOC2"/>
            <w:tabs>
              <w:tab w:val="left" w:pos="880"/>
              <w:tab w:val="right" w:leader="dot" w:pos="9350"/>
            </w:tabs>
            <w:rPr>
              <w:rFonts w:eastAsiaTheme="minorEastAsia"/>
              <w:noProof/>
            </w:rPr>
          </w:pPr>
          <w:hyperlink w:anchor="_Toc398207236" w:history="1">
            <w:r>
              <w:rPr>
                <w:rStyle w:val="Hyperlink"/>
                <w:noProof/>
              </w:rPr>
              <w:t>3.1</w:t>
            </w:r>
            <w:r w:rsidR="00EC021B">
              <w:rPr>
                <w:rFonts w:eastAsiaTheme="minorEastAsia"/>
                <w:noProof/>
              </w:rPr>
              <w:tab/>
            </w:r>
            <w:r w:rsidR="00EC021B" w:rsidRPr="005D60D8">
              <w:rPr>
                <w:rStyle w:val="Hyperlink"/>
                <w:noProof/>
              </w:rPr>
              <w:t>Movement</w:t>
            </w:r>
            <w:r w:rsidR="00EC021B">
              <w:rPr>
                <w:noProof/>
                <w:webHidden/>
              </w:rPr>
              <w:tab/>
            </w:r>
            <w:r w:rsidR="00EC021B">
              <w:rPr>
                <w:noProof/>
                <w:webHidden/>
              </w:rPr>
              <w:fldChar w:fldCharType="begin"/>
            </w:r>
            <w:r w:rsidR="00EC021B">
              <w:rPr>
                <w:noProof/>
                <w:webHidden/>
              </w:rPr>
              <w:instrText xml:space="preserve"> PAGEREF _Toc398207236 \h </w:instrText>
            </w:r>
            <w:r w:rsidR="00EC021B">
              <w:rPr>
                <w:noProof/>
                <w:webHidden/>
              </w:rPr>
            </w:r>
            <w:r w:rsidR="00EC021B">
              <w:rPr>
                <w:noProof/>
                <w:webHidden/>
              </w:rPr>
              <w:fldChar w:fldCharType="separate"/>
            </w:r>
            <w:r>
              <w:rPr>
                <w:noProof/>
                <w:webHidden/>
              </w:rPr>
              <w:t>20</w:t>
            </w:r>
            <w:r w:rsidR="00EC021B">
              <w:rPr>
                <w:noProof/>
                <w:webHidden/>
              </w:rPr>
              <w:fldChar w:fldCharType="end"/>
            </w:r>
          </w:hyperlink>
        </w:p>
        <w:p w14:paraId="3B2572B6" w14:textId="0EE379AE" w:rsidR="00EC021B" w:rsidRDefault="0026301E">
          <w:pPr>
            <w:pStyle w:val="TOC2"/>
            <w:tabs>
              <w:tab w:val="left" w:pos="880"/>
              <w:tab w:val="right" w:leader="dot" w:pos="9350"/>
            </w:tabs>
            <w:rPr>
              <w:rFonts w:eastAsiaTheme="minorEastAsia"/>
              <w:noProof/>
            </w:rPr>
          </w:pPr>
          <w:hyperlink w:anchor="_Toc398207237" w:history="1">
            <w:r>
              <w:rPr>
                <w:rStyle w:val="Hyperlink"/>
                <w:noProof/>
              </w:rPr>
              <w:t>3.2</w:t>
            </w:r>
            <w:r w:rsidR="00EC021B">
              <w:rPr>
                <w:rFonts w:eastAsiaTheme="minorEastAsia"/>
                <w:noProof/>
              </w:rPr>
              <w:tab/>
            </w:r>
            <w:r w:rsidR="00EC021B" w:rsidRPr="005D60D8">
              <w:rPr>
                <w:rStyle w:val="Hyperlink"/>
                <w:noProof/>
              </w:rPr>
              <w:t>Navigation</w:t>
            </w:r>
            <w:r w:rsidR="00EC021B">
              <w:rPr>
                <w:noProof/>
                <w:webHidden/>
              </w:rPr>
              <w:tab/>
            </w:r>
            <w:r w:rsidR="00EC021B">
              <w:rPr>
                <w:noProof/>
                <w:webHidden/>
              </w:rPr>
              <w:fldChar w:fldCharType="begin"/>
            </w:r>
            <w:r w:rsidR="00EC021B">
              <w:rPr>
                <w:noProof/>
                <w:webHidden/>
              </w:rPr>
              <w:instrText xml:space="preserve"> PAGEREF _Toc398207237 \h </w:instrText>
            </w:r>
            <w:r w:rsidR="00EC021B">
              <w:rPr>
                <w:noProof/>
                <w:webHidden/>
              </w:rPr>
            </w:r>
            <w:r w:rsidR="00EC021B">
              <w:rPr>
                <w:noProof/>
                <w:webHidden/>
              </w:rPr>
              <w:fldChar w:fldCharType="separate"/>
            </w:r>
            <w:r>
              <w:rPr>
                <w:noProof/>
                <w:webHidden/>
              </w:rPr>
              <w:t>20</w:t>
            </w:r>
            <w:r w:rsidR="00EC021B">
              <w:rPr>
                <w:noProof/>
                <w:webHidden/>
              </w:rPr>
              <w:fldChar w:fldCharType="end"/>
            </w:r>
          </w:hyperlink>
        </w:p>
        <w:p w14:paraId="26AE8CF5" w14:textId="6A50F2FB" w:rsidR="00EC021B" w:rsidRDefault="0026301E">
          <w:pPr>
            <w:pStyle w:val="TOC2"/>
            <w:tabs>
              <w:tab w:val="left" w:pos="880"/>
              <w:tab w:val="right" w:leader="dot" w:pos="9350"/>
            </w:tabs>
            <w:rPr>
              <w:rFonts w:eastAsiaTheme="minorEastAsia"/>
              <w:noProof/>
            </w:rPr>
          </w:pPr>
          <w:hyperlink w:anchor="_Toc398207238" w:history="1">
            <w:r>
              <w:rPr>
                <w:rStyle w:val="Hyperlink"/>
                <w:noProof/>
              </w:rPr>
              <w:t>3.3</w:t>
            </w:r>
            <w:r w:rsidR="00EC021B">
              <w:rPr>
                <w:rFonts w:eastAsiaTheme="minorEastAsia"/>
                <w:noProof/>
              </w:rPr>
              <w:tab/>
            </w:r>
            <w:r w:rsidR="00EC021B" w:rsidRPr="005D60D8">
              <w:rPr>
                <w:rStyle w:val="Hyperlink"/>
                <w:noProof/>
              </w:rPr>
              <w:t>Challenge Completion</w:t>
            </w:r>
            <w:r w:rsidR="00EC021B">
              <w:rPr>
                <w:noProof/>
                <w:webHidden/>
              </w:rPr>
              <w:tab/>
            </w:r>
            <w:r w:rsidR="00EC021B">
              <w:rPr>
                <w:noProof/>
                <w:webHidden/>
              </w:rPr>
              <w:fldChar w:fldCharType="begin"/>
            </w:r>
            <w:r w:rsidR="00EC021B">
              <w:rPr>
                <w:noProof/>
                <w:webHidden/>
              </w:rPr>
              <w:instrText xml:space="preserve"> PAGEREF _Toc398207238 \h </w:instrText>
            </w:r>
            <w:r w:rsidR="00EC021B">
              <w:rPr>
                <w:noProof/>
                <w:webHidden/>
              </w:rPr>
            </w:r>
            <w:r w:rsidR="00EC021B">
              <w:rPr>
                <w:noProof/>
                <w:webHidden/>
              </w:rPr>
              <w:fldChar w:fldCharType="separate"/>
            </w:r>
            <w:r>
              <w:rPr>
                <w:noProof/>
                <w:webHidden/>
              </w:rPr>
              <w:t>20</w:t>
            </w:r>
            <w:r w:rsidR="00EC021B">
              <w:rPr>
                <w:noProof/>
                <w:webHidden/>
              </w:rPr>
              <w:fldChar w:fldCharType="end"/>
            </w:r>
          </w:hyperlink>
        </w:p>
        <w:p w14:paraId="11624882" w14:textId="77777777" w:rsidR="00EC021B" w:rsidRDefault="0026301E">
          <w:pPr>
            <w:pStyle w:val="TOC1"/>
            <w:tabs>
              <w:tab w:val="left" w:pos="440"/>
              <w:tab w:val="right" w:leader="dot" w:pos="9350"/>
            </w:tabs>
            <w:rPr>
              <w:rFonts w:eastAsiaTheme="minorEastAsia"/>
              <w:noProof/>
            </w:rPr>
          </w:pPr>
          <w:hyperlink w:anchor="_Toc398207239" w:history="1">
            <w:r w:rsidR="00EC021B" w:rsidRPr="005D60D8">
              <w:rPr>
                <w:rStyle w:val="Hyperlink"/>
                <w:noProof/>
              </w:rPr>
              <w:t>4.</w:t>
            </w:r>
            <w:r w:rsidR="00EC021B">
              <w:rPr>
                <w:rFonts w:eastAsiaTheme="minorEastAsia"/>
                <w:noProof/>
              </w:rPr>
              <w:tab/>
            </w:r>
            <w:r w:rsidR="00EC021B" w:rsidRPr="005D60D8">
              <w:rPr>
                <w:rStyle w:val="Hyperlink"/>
                <w:noProof/>
              </w:rPr>
              <w:t>Non-Functional Requirements</w:t>
            </w:r>
            <w:r w:rsidR="00EC021B">
              <w:rPr>
                <w:noProof/>
                <w:webHidden/>
              </w:rPr>
              <w:tab/>
            </w:r>
            <w:r w:rsidR="00EC021B">
              <w:rPr>
                <w:noProof/>
                <w:webHidden/>
              </w:rPr>
              <w:fldChar w:fldCharType="begin"/>
            </w:r>
            <w:r w:rsidR="00EC021B">
              <w:rPr>
                <w:noProof/>
                <w:webHidden/>
              </w:rPr>
              <w:instrText xml:space="preserve"> PAGEREF _Toc398207239 \h </w:instrText>
            </w:r>
            <w:r w:rsidR="00EC021B">
              <w:rPr>
                <w:noProof/>
                <w:webHidden/>
              </w:rPr>
            </w:r>
            <w:r w:rsidR="00EC021B">
              <w:rPr>
                <w:noProof/>
                <w:webHidden/>
              </w:rPr>
              <w:fldChar w:fldCharType="separate"/>
            </w:r>
            <w:r>
              <w:rPr>
                <w:noProof/>
                <w:webHidden/>
              </w:rPr>
              <w:t>20</w:t>
            </w:r>
            <w:r w:rsidR="00EC021B">
              <w:rPr>
                <w:noProof/>
                <w:webHidden/>
              </w:rPr>
              <w:fldChar w:fldCharType="end"/>
            </w:r>
          </w:hyperlink>
        </w:p>
        <w:p w14:paraId="02844ADE" w14:textId="77777777" w:rsidR="00EC021B" w:rsidRDefault="0026301E">
          <w:pPr>
            <w:pStyle w:val="TOC2"/>
            <w:tabs>
              <w:tab w:val="left" w:pos="880"/>
              <w:tab w:val="right" w:leader="dot" w:pos="9350"/>
            </w:tabs>
            <w:rPr>
              <w:rFonts w:eastAsiaTheme="minorEastAsia"/>
              <w:noProof/>
            </w:rPr>
          </w:pPr>
          <w:hyperlink w:anchor="_Toc398207240" w:history="1">
            <w:r w:rsidR="00EC021B" w:rsidRPr="005D60D8">
              <w:rPr>
                <w:rStyle w:val="Hyperlink"/>
                <w:noProof/>
              </w:rPr>
              <w:t>4.1</w:t>
            </w:r>
            <w:r w:rsidR="00EC021B">
              <w:rPr>
                <w:rFonts w:eastAsiaTheme="minorEastAsia"/>
                <w:noProof/>
              </w:rPr>
              <w:tab/>
            </w:r>
            <w:r w:rsidR="00EC021B" w:rsidRPr="005D60D8">
              <w:rPr>
                <w:rStyle w:val="Hyperlink"/>
                <w:noProof/>
              </w:rPr>
              <w:t>System Size</w:t>
            </w:r>
            <w:r w:rsidR="00EC021B">
              <w:rPr>
                <w:noProof/>
                <w:webHidden/>
              </w:rPr>
              <w:tab/>
            </w:r>
            <w:r w:rsidR="00EC021B">
              <w:rPr>
                <w:noProof/>
                <w:webHidden/>
              </w:rPr>
              <w:fldChar w:fldCharType="begin"/>
            </w:r>
            <w:r w:rsidR="00EC021B">
              <w:rPr>
                <w:noProof/>
                <w:webHidden/>
              </w:rPr>
              <w:instrText xml:space="preserve"> PAGEREF _Toc398207240 \h </w:instrText>
            </w:r>
            <w:r w:rsidR="00EC021B">
              <w:rPr>
                <w:noProof/>
                <w:webHidden/>
              </w:rPr>
            </w:r>
            <w:r w:rsidR="00EC021B">
              <w:rPr>
                <w:noProof/>
                <w:webHidden/>
              </w:rPr>
              <w:fldChar w:fldCharType="separate"/>
            </w:r>
            <w:r>
              <w:rPr>
                <w:noProof/>
                <w:webHidden/>
              </w:rPr>
              <w:t>20</w:t>
            </w:r>
            <w:r w:rsidR="00EC021B">
              <w:rPr>
                <w:noProof/>
                <w:webHidden/>
              </w:rPr>
              <w:fldChar w:fldCharType="end"/>
            </w:r>
          </w:hyperlink>
        </w:p>
        <w:p w14:paraId="2838DD7F" w14:textId="77777777" w:rsidR="00EC021B" w:rsidRDefault="0026301E">
          <w:pPr>
            <w:pStyle w:val="TOC2"/>
            <w:tabs>
              <w:tab w:val="left" w:pos="880"/>
              <w:tab w:val="right" w:leader="dot" w:pos="9350"/>
            </w:tabs>
            <w:rPr>
              <w:rFonts w:eastAsiaTheme="minorEastAsia"/>
              <w:noProof/>
            </w:rPr>
          </w:pPr>
          <w:hyperlink w:anchor="_Toc398207241" w:history="1">
            <w:r w:rsidR="00EC021B" w:rsidRPr="005D60D8">
              <w:rPr>
                <w:rStyle w:val="Hyperlink"/>
                <w:noProof/>
              </w:rPr>
              <w:t>4.2</w:t>
            </w:r>
            <w:r w:rsidR="00EC021B">
              <w:rPr>
                <w:rFonts w:eastAsiaTheme="minorEastAsia"/>
                <w:noProof/>
              </w:rPr>
              <w:tab/>
            </w:r>
            <w:r w:rsidR="00EC021B" w:rsidRPr="005D60D8">
              <w:rPr>
                <w:rStyle w:val="Hyperlink"/>
                <w:noProof/>
              </w:rPr>
              <w:t>Power Management</w:t>
            </w:r>
            <w:r w:rsidR="00EC021B">
              <w:rPr>
                <w:noProof/>
                <w:webHidden/>
              </w:rPr>
              <w:tab/>
            </w:r>
            <w:r w:rsidR="00EC021B">
              <w:rPr>
                <w:noProof/>
                <w:webHidden/>
              </w:rPr>
              <w:fldChar w:fldCharType="begin"/>
            </w:r>
            <w:r w:rsidR="00EC021B">
              <w:rPr>
                <w:noProof/>
                <w:webHidden/>
              </w:rPr>
              <w:instrText xml:space="preserve"> PAGEREF _Toc398207241 \h </w:instrText>
            </w:r>
            <w:r w:rsidR="00EC021B">
              <w:rPr>
                <w:noProof/>
                <w:webHidden/>
              </w:rPr>
            </w:r>
            <w:r w:rsidR="00EC021B">
              <w:rPr>
                <w:noProof/>
                <w:webHidden/>
              </w:rPr>
              <w:fldChar w:fldCharType="separate"/>
            </w:r>
            <w:r>
              <w:rPr>
                <w:noProof/>
                <w:webHidden/>
              </w:rPr>
              <w:t>21</w:t>
            </w:r>
            <w:r w:rsidR="00EC021B">
              <w:rPr>
                <w:noProof/>
                <w:webHidden/>
              </w:rPr>
              <w:fldChar w:fldCharType="end"/>
            </w:r>
          </w:hyperlink>
        </w:p>
        <w:p w14:paraId="2896297B" w14:textId="77777777" w:rsidR="00EC021B" w:rsidRDefault="0026301E">
          <w:pPr>
            <w:pStyle w:val="TOC2"/>
            <w:tabs>
              <w:tab w:val="left" w:pos="880"/>
              <w:tab w:val="right" w:leader="dot" w:pos="9350"/>
            </w:tabs>
            <w:rPr>
              <w:rFonts w:eastAsiaTheme="minorEastAsia"/>
              <w:noProof/>
            </w:rPr>
          </w:pPr>
          <w:hyperlink w:anchor="_Toc398207242" w:history="1">
            <w:r w:rsidR="00EC021B" w:rsidRPr="005D60D8">
              <w:rPr>
                <w:rStyle w:val="Hyperlink"/>
                <w:noProof/>
              </w:rPr>
              <w:t>4.3</w:t>
            </w:r>
            <w:r w:rsidR="00EC021B">
              <w:rPr>
                <w:rFonts w:eastAsiaTheme="minorEastAsia"/>
                <w:noProof/>
              </w:rPr>
              <w:tab/>
            </w:r>
            <w:r w:rsidR="00EC021B" w:rsidRPr="005D60D8">
              <w:rPr>
                <w:rStyle w:val="Hyperlink"/>
                <w:noProof/>
              </w:rPr>
              <w:t>Start Method/Operation</w:t>
            </w:r>
            <w:r w:rsidR="00EC021B">
              <w:rPr>
                <w:noProof/>
                <w:webHidden/>
              </w:rPr>
              <w:tab/>
            </w:r>
            <w:r w:rsidR="00EC021B">
              <w:rPr>
                <w:noProof/>
                <w:webHidden/>
              </w:rPr>
              <w:fldChar w:fldCharType="begin"/>
            </w:r>
            <w:r w:rsidR="00EC021B">
              <w:rPr>
                <w:noProof/>
                <w:webHidden/>
              </w:rPr>
              <w:instrText xml:space="preserve"> PAGEREF _Toc398207242 \h </w:instrText>
            </w:r>
            <w:r w:rsidR="00EC021B">
              <w:rPr>
                <w:noProof/>
                <w:webHidden/>
              </w:rPr>
            </w:r>
            <w:r w:rsidR="00EC021B">
              <w:rPr>
                <w:noProof/>
                <w:webHidden/>
              </w:rPr>
              <w:fldChar w:fldCharType="separate"/>
            </w:r>
            <w:r>
              <w:rPr>
                <w:noProof/>
                <w:webHidden/>
              </w:rPr>
              <w:t>21</w:t>
            </w:r>
            <w:r w:rsidR="00EC021B">
              <w:rPr>
                <w:noProof/>
                <w:webHidden/>
              </w:rPr>
              <w:fldChar w:fldCharType="end"/>
            </w:r>
          </w:hyperlink>
        </w:p>
        <w:p w14:paraId="23C22415" w14:textId="77777777" w:rsidR="00EC021B" w:rsidRDefault="0026301E">
          <w:pPr>
            <w:pStyle w:val="TOC1"/>
            <w:tabs>
              <w:tab w:val="left" w:pos="440"/>
              <w:tab w:val="right" w:leader="dot" w:pos="9350"/>
            </w:tabs>
            <w:rPr>
              <w:rFonts w:eastAsiaTheme="minorEastAsia"/>
              <w:noProof/>
            </w:rPr>
          </w:pPr>
          <w:hyperlink w:anchor="_Toc398207243" w:history="1">
            <w:r w:rsidR="00EC021B" w:rsidRPr="005D60D8">
              <w:rPr>
                <w:rStyle w:val="Hyperlink"/>
                <w:noProof/>
              </w:rPr>
              <w:t>5.</w:t>
            </w:r>
            <w:r w:rsidR="00EC021B">
              <w:rPr>
                <w:rFonts w:eastAsiaTheme="minorEastAsia"/>
                <w:noProof/>
              </w:rPr>
              <w:tab/>
            </w:r>
            <w:r w:rsidR="00EC021B" w:rsidRPr="005D60D8">
              <w:rPr>
                <w:rStyle w:val="Hyperlink"/>
                <w:noProof/>
              </w:rPr>
              <w:t>Glossary</w:t>
            </w:r>
            <w:r w:rsidR="00EC021B">
              <w:rPr>
                <w:noProof/>
                <w:webHidden/>
              </w:rPr>
              <w:tab/>
            </w:r>
            <w:r w:rsidR="00EC021B">
              <w:rPr>
                <w:noProof/>
                <w:webHidden/>
              </w:rPr>
              <w:fldChar w:fldCharType="begin"/>
            </w:r>
            <w:r w:rsidR="00EC021B">
              <w:rPr>
                <w:noProof/>
                <w:webHidden/>
              </w:rPr>
              <w:instrText xml:space="preserve"> PAGEREF _Toc398207243 \h </w:instrText>
            </w:r>
            <w:r w:rsidR="00EC021B">
              <w:rPr>
                <w:noProof/>
                <w:webHidden/>
              </w:rPr>
            </w:r>
            <w:r w:rsidR="00EC021B">
              <w:rPr>
                <w:noProof/>
                <w:webHidden/>
              </w:rPr>
              <w:fldChar w:fldCharType="separate"/>
            </w:r>
            <w:r>
              <w:rPr>
                <w:noProof/>
                <w:webHidden/>
              </w:rPr>
              <w:t>22</w:t>
            </w:r>
            <w:r w:rsidR="00EC021B">
              <w:rPr>
                <w:noProof/>
                <w:webHidden/>
              </w:rPr>
              <w:fldChar w:fldCharType="end"/>
            </w:r>
          </w:hyperlink>
        </w:p>
        <w:p w14:paraId="69EF0FA5" w14:textId="77777777" w:rsidR="00EC021B" w:rsidRDefault="0026301E">
          <w:pPr>
            <w:pStyle w:val="TOC1"/>
            <w:tabs>
              <w:tab w:val="left" w:pos="440"/>
              <w:tab w:val="right" w:leader="dot" w:pos="9350"/>
            </w:tabs>
            <w:rPr>
              <w:rFonts w:eastAsiaTheme="minorEastAsia"/>
              <w:noProof/>
            </w:rPr>
          </w:pPr>
          <w:hyperlink w:anchor="_Toc398207244" w:history="1">
            <w:r w:rsidR="00EC021B" w:rsidRPr="005D60D8">
              <w:rPr>
                <w:rStyle w:val="Hyperlink"/>
                <w:noProof/>
              </w:rPr>
              <w:t>6.</w:t>
            </w:r>
            <w:r w:rsidR="00EC021B">
              <w:rPr>
                <w:rFonts w:eastAsiaTheme="minorEastAsia"/>
                <w:noProof/>
              </w:rPr>
              <w:tab/>
            </w:r>
            <w:r w:rsidR="00EC021B" w:rsidRPr="005D60D8">
              <w:rPr>
                <w:rStyle w:val="Hyperlink"/>
                <w:noProof/>
              </w:rPr>
              <w:t>Appendix A</w:t>
            </w:r>
            <w:r w:rsidR="00EC021B">
              <w:rPr>
                <w:noProof/>
                <w:webHidden/>
              </w:rPr>
              <w:tab/>
            </w:r>
            <w:r w:rsidR="00EC021B">
              <w:rPr>
                <w:noProof/>
                <w:webHidden/>
              </w:rPr>
              <w:fldChar w:fldCharType="begin"/>
            </w:r>
            <w:r w:rsidR="00EC021B">
              <w:rPr>
                <w:noProof/>
                <w:webHidden/>
              </w:rPr>
              <w:instrText xml:space="preserve"> PAGEREF _Toc398207244 \h </w:instrText>
            </w:r>
            <w:r w:rsidR="00EC021B">
              <w:rPr>
                <w:noProof/>
                <w:webHidden/>
              </w:rPr>
            </w:r>
            <w:r w:rsidR="00EC021B">
              <w:rPr>
                <w:noProof/>
                <w:webHidden/>
              </w:rPr>
              <w:fldChar w:fldCharType="separate"/>
            </w:r>
            <w:r>
              <w:rPr>
                <w:noProof/>
                <w:webHidden/>
              </w:rPr>
              <w:t>24</w:t>
            </w:r>
            <w:r w:rsidR="00EC021B">
              <w:rPr>
                <w:noProof/>
                <w:webHidden/>
              </w:rPr>
              <w:fldChar w:fldCharType="end"/>
            </w:r>
          </w:hyperlink>
        </w:p>
        <w:p w14:paraId="13381ADD" w14:textId="77777777" w:rsidR="00EC021B" w:rsidRDefault="0026301E">
          <w:pPr>
            <w:pStyle w:val="TOC1"/>
            <w:tabs>
              <w:tab w:val="left" w:pos="440"/>
              <w:tab w:val="right" w:leader="dot" w:pos="9350"/>
            </w:tabs>
            <w:rPr>
              <w:rFonts w:eastAsiaTheme="minorEastAsia"/>
              <w:noProof/>
            </w:rPr>
          </w:pPr>
          <w:hyperlink w:anchor="_Toc398207245" w:history="1">
            <w:r w:rsidR="00EC021B" w:rsidRPr="005D60D8">
              <w:rPr>
                <w:rStyle w:val="Hyperlink"/>
                <w:noProof/>
              </w:rPr>
              <w:t>7.</w:t>
            </w:r>
            <w:r w:rsidR="00EC021B">
              <w:rPr>
                <w:rFonts w:eastAsiaTheme="minorEastAsia"/>
                <w:noProof/>
              </w:rPr>
              <w:tab/>
            </w:r>
            <w:r w:rsidR="00EC021B" w:rsidRPr="005D60D8">
              <w:rPr>
                <w:rStyle w:val="Hyperlink"/>
                <w:noProof/>
              </w:rPr>
              <w:t>Appendix B</w:t>
            </w:r>
            <w:r w:rsidR="00EC021B">
              <w:rPr>
                <w:noProof/>
                <w:webHidden/>
              </w:rPr>
              <w:tab/>
            </w:r>
            <w:r w:rsidR="00EC021B">
              <w:rPr>
                <w:noProof/>
                <w:webHidden/>
              </w:rPr>
              <w:fldChar w:fldCharType="begin"/>
            </w:r>
            <w:r w:rsidR="00EC021B">
              <w:rPr>
                <w:noProof/>
                <w:webHidden/>
              </w:rPr>
              <w:instrText xml:space="preserve"> PAGEREF _Toc398207245 \h </w:instrText>
            </w:r>
            <w:r w:rsidR="00EC021B">
              <w:rPr>
                <w:noProof/>
                <w:webHidden/>
              </w:rPr>
            </w:r>
            <w:r w:rsidR="00EC021B">
              <w:rPr>
                <w:noProof/>
                <w:webHidden/>
              </w:rPr>
              <w:fldChar w:fldCharType="separate"/>
            </w:r>
            <w:r>
              <w:rPr>
                <w:noProof/>
                <w:webHidden/>
              </w:rPr>
              <w:t>25</w:t>
            </w:r>
            <w:r w:rsidR="00EC021B">
              <w:rPr>
                <w:noProof/>
                <w:webHidden/>
              </w:rPr>
              <w:fldChar w:fldCharType="end"/>
            </w:r>
          </w:hyperlink>
        </w:p>
        <w:p w14:paraId="7624591C" w14:textId="77777777" w:rsidR="00FF3EF9" w:rsidRDefault="00FF3EF9">
          <w:r>
            <w:rPr>
              <w:b/>
              <w:bCs/>
              <w:noProof/>
            </w:rPr>
            <w:fldChar w:fldCharType="end"/>
          </w:r>
        </w:p>
      </w:sdtContent>
    </w:sdt>
    <w:p w14:paraId="6B7B71CB" w14:textId="77777777" w:rsidR="00FF3EF9" w:rsidRDefault="00FF3EF9">
      <w:r>
        <w:br w:type="page"/>
      </w:r>
    </w:p>
    <w:p w14:paraId="79C964DD" w14:textId="77777777" w:rsidR="00FF3EF9" w:rsidRDefault="00FF3EF9"/>
    <w:p w14:paraId="3E2F76AF" w14:textId="77777777" w:rsidR="00FF3EF9" w:rsidRDefault="00FF3EF9" w:rsidP="00FF3EF9">
      <w:pPr>
        <w:pStyle w:val="Heading1"/>
      </w:pPr>
      <w:bookmarkStart w:id="0" w:name="_Toc398207222"/>
      <w:r>
        <w:t>Revision History</w:t>
      </w:r>
      <w:bookmarkEnd w:id="0"/>
    </w:p>
    <w:p w14:paraId="3DE8EFEA" w14:textId="77777777" w:rsidR="00423CF6" w:rsidRDefault="00423CF6"/>
    <w:tbl>
      <w:tblPr>
        <w:tblStyle w:val="TableGrid"/>
        <w:tblW w:w="0" w:type="auto"/>
        <w:jc w:val="center"/>
        <w:tblLook w:val="04A0" w:firstRow="1" w:lastRow="0" w:firstColumn="1" w:lastColumn="0" w:noHBand="0" w:noVBand="1"/>
      </w:tblPr>
      <w:tblGrid>
        <w:gridCol w:w="2337"/>
        <w:gridCol w:w="2337"/>
        <w:gridCol w:w="2338"/>
      </w:tblGrid>
      <w:tr w:rsidR="00CC40B6" w14:paraId="325238DC" w14:textId="77777777" w:rsidTr="00CC40B6">
        <w:trPr>
          <w:jc w:val="center"/>
        </w:trPr>
        <w:tc>
          <w:tcPr>
            <w:tcW w:w="2337" w:type="dxa"/>
          </w:tcPr>
          <w:p w14:paraId="2C48C3C5" w14:textId="77777777" w:rsidR="00CC40B6" w:rsidRDefault="00CC40B6" w:rsidP="00CC40B6">
            <w:pPr>
              <w:jc w:val="center"/>
            </w:pPr>
            <w:r>
              <w:t>Date</w:t>
            </w:r>
          </w:p>
        </w:tc>
        <w:tc>
          <w:tcPr>
            <w:tcW w:w="2337" w:type="dxa"/>
          </w:tcPr>
          <w:p w14:paraId="7E8B1549" w14:textId="77777777" w:rsidR="00CC40B6" w:rsidRDefault="00CC40B6" w:rsidP="00CC40B6">
            <w:pPr>
              <w:jc w:val="center"/>
            </w:pPr>
            <w:r>
              <w:t>Reason for Change</w:t>
            </w:r>
          </w:p>
        </w:tc>
        <w:tc>
          <w:tcPr>
            <w:tcW w:w="2338" w:type="dxa"/>
          </w:tcPr>
          <w:p w14:paraId="38BC7E9E" w14:textId="77777777" w:rsidR="00CC40B6" w:rsidRDefault="00CC40B6" w:rsidP="00CC40B6">
            <w:pPr>
              <w:jc w:val="center"/>
            </w:pPr>
            <w:r>
              <w:t>Version</w:t>
            </w:r>
          </w:p>
        </w:tc>
      </w:tr>
      <w:tr w:rsidR="00CC40B6" w14:paraId="45D41422" w14:textId="77777777" w:rsidTr="00CC40B6">
        <w:trPr>
          <w:jc w:val="center"/>
        </w:trPr>
        <w:tc>
          <w:tcPr>
            <w:tcW w:w="2337" w:type="dxa"/>
          </w:tcPr>
          <w:p w14:paraId="175C1203" w14:textId="77777777" w:rsidR="00CC40B6" w:rsidRDefault="00CC40B6" w:rsidP="00CC40B6">
            <w:pPr>
              <w:jc w:val="center"/>
            </w:pPr>
            <w:r>
              <w:t xml:space="preserve">7 Sep. 2014 </w:t>
            </w:r>
          </w:p>
        </w:tc>
        <w:tc>
          <w:tcPr>
            <w:tcW w:w="2337" w:type="dxa"/>
          </w:tcPr>
          <w:p w14:paraId="422BB882" w14:textId="77777777" w:rsidR="00CC40B6" w:rsidRDefault="00CC40B6" w:rsidP="00CC40B6">
            <w:pPr>
              <w:jc w:val="center"/>
            </w:pPr>
            <w:r>
              <w:t>Initial Draft</w:t>
            </w:r>
          </w:p>
        </w:tc>
        <w:tc>
          <w:tcPr>
            <w:tcW w:w="2338" w:type="dxa"/>
          </w:tcPr>
          <w:p w14:paraId="22522EA4" w14:textId="77777777" w:rsidR="00CC40B6" w:rsidRDefault="00CC40B6" w:rsidP="00CC40B6">
            <w:pPr>
              <w:jc w:val="center"/>
            </w:pPr>
            <w:r>
              <w:t>0.1.0</w:t>
            </w:r>
          </w:p>
        </w:tc>
      </w:tr>
      <w:tr w:rsidR="00CC40B6" w14:paraId="5F7C86B9" w14:textId="77777777" w:rsidTr="00CC40B6">
        <w:trPr>
          <w:jc w:val="center"/>
        </w:trPr>
        <w:tc>
          <w:tcPr>
            <w:tcW w:w="2337" w:type="dxa"/>
          </w:tcPr>
          <w:p w14:paraId="74152BEC" w14:textId="77777777" w:rsidR="00CC40B6" w:rsidRDefault="00CC40B6" w:rsidP="00CC40B6">
            <w:pPr>
              <w:jc w:val="center"/>
            </w:pPr>
            <w:r>
              <w:t>9 Sep 2014</w:t>
            </w:r>
          </w:p>
        </w:tc>
        <w:tc>
          <w:tcPr>
            <w:tcW w:w="2337" w:type="dxa"/>
          </w:tcPr>
          <w:p w14:paraId="6B42F930" w14:textId="77777777" w:rsidR="00CC40B6" w:rsidRDefault="00CC40B6" w:rsidP="00CC40B6">
            <w:pPr>
              <w:jc w:val="center"/>
            </w:pPr>
            <w:r>
              <w:t>In-class revision</w:t>
            </w:r>
          </w:p>
        </w:tc>
        <w:tc>
          <w:tcPr>
            <w:tcW w:w="2338" w:type="dxa"/>
          </w:tcPr>
          <w:p w14:paraId="035E9B68" w14:textId="77777777" w:rsidR="00CC40B6" w:rsidRDefault="00CC40B6" w:rsidP="00CC40B6">
            <w:pPr>
              <w:jc w:val="center"/>
            </w:pPr>
            <w:r>
              <w:t>0.2.0</w:t>
            </w:r>
          </w:p>
        </w:tc>
      </w:tr>
      <w:tr w:rsidR="00CC40B6" w14:paraId="008A4E3D" w14:textId="77777777" w:rsidTr="00CC40B6">
        <w:trPr>
          <w:jc w:val="center"/>
        </w:trPr>
        <w:tc>
          <w:tcPr>
            <w:tcW w:w="2337" w:type="dxa"/>
          </w:tcPr>
          <w:p w14:paraId="47494BE9" w14:textId="77777777" w:rsidR="00CC40B6" w:rsidRDefault="002B687B" w:rsidP="00CC40B6">
            <w:pPr>
              <w:jc w:val="center"/>
            </w:pPr>
            <w:r>
              <w:t>10 Sep 2014</w:t>
            </w:r>
          </w:p>
        </w:tc>
        <w:tc>
          <w:tcPr>
            <w:tcW w:w="2337" w:type="dxa"/>
          </w:tcPr>
          <w:p w14:paraId="61F20847" w14:textId="77777777" w:rsidR="00CC40B6" w:rsidRDefault="002B687B" w:rsidP="00CC40B6">
            <w:pPr>
              <w:jc w:val="center"/>
            </w:pPr>
            <w:r>
              <w:t>Added Overall Description</w:t>
            </w:r>
          </w:p>
        </w:tc>
        <w:tc>
          <w:tcPr>
            <w:tcW w:w="2338" w:type="dxa"/>
          </w:tcPr>
          <w:p w14:paraId="1D347572" w14:textId="77777777" w:rsidR="00CC40B6" w:rsidRDefault="002B687B" w:rsidP="00CC40B6">
            <w:pPr>
              <w:jc w:val="center"/>
            </w:pPr>
            <w:r>
              <w:t>0.3.0</w:t>
            </w:r>
          </w:p>
        </w:tc>
      </w:tr>
      <w:tr w:rsidR="00521735" w14:paraId="459DF587" w14:textId="77777777" w:rsidTr="00CC40B6">
        <w:trPr>
          <w:jc w:val="center"/>
        </w:trPr>
        <w:tc>
          <w:tcPr>
            <w:tcW w:w="2337" w:type="dxa"/>
          </w:tcPr>
          <w:p w14:paraId="54E83A00" w14:textId="7E65FC19" w:rsidR="00521735" w:rsidRDefault="00521735" w:rsidP="00521735">
            <w:pPr>
              <w:jc w:val="center"/>
            </w:pPr>
            <w:r>
              <w:t>12 Sep 2014</w:t>
            </w:r>
          </w:p>
        </w:tc>
        <w:tc>
          <w:tcPr>
            <w:tcW w:w="2337" w:type="dxa"/>
          </w:tcPr>
          <w:p w14:paraId="6C05E28C" w14:textId="29855733" w:rsidR="00521735" w:rsidRDefault="00521735" w:rsidP="00521735">
            <w:pPr>
              <w:jc w:val="center"/>
            </w:pPr>
            <w:r>
              <w:t>Added Use Cases and Sequence Diagrams</w:t>
            </w:r>
          </w:p>
        </w:tc>
        <w:tc>
          <w:tcPr>
            <w:tcW w:w="2338" w:type="dxa"/>
          </w:tcPr>
          <w:p w14:paraId="38D10447" w14:textId="7B6F0CC6" w:rsidR="00521735" w:rsidRDefault="00521735" w:rsidP="00521735">
            <w:pPr>
              <w:jc w:val="center"/>
            </w:pPr>
            <w:r>
              <w:t>0.4.0</w:t>
            </w:r>
          </w:p>
        </w:tc>
      </w:tr>
    </w:tbl>
    <w:p w14:paraId="57E11ECC" w14:textId="77777777" w:rsidR="00FF3EF9" w:rsidRDefault="00FF3EF9"/>
    <w:p w14:paraId="72676162" w14:textId="77777777" w:rsidR="00CC40B6" w:rsidRDefault="00CC40B6">
      <w:r>
        <w:br w:type="page"/>
      </w:r>
    </w:p>
    <w:p w14:paraId="030FCE50" w14:textId="77777777" w:rsidR="00FF3EF9" w:rsidRDefault="00FF3EF9" w:rsidP="00FF3EF9">
      <w:pPr>
        <w:pStyle w:val="Heading1"/>
        <w:numPr>
          <w:ilvl w:val="0"/>
          <w:numId w:val="1"/>
        </w:numPr>
      </w:pPr>
      <w:bookmarkStart w:id="1" w:name="_Toc398207223"/>
      <w:r>
        <w:lastRenderedPageBreak/>
        <w:t>Introduction</w:t>
      </w:r>
      <w:bookmarkEnd w:id="1"/>
    </w:p>
    <w:p w14:paraId="106A8126" w14:textId="77777777" w:rsidR="00FF3EF9" w:rsidRDefault="00FF3EF9" w:rsidP="00FF3EF9"/>
    <w:p w14:paraId="60E9371E" w14:textId="77777777" w:rsidR="00FF3EF9" w:rsidRDefault="00FF3EF9" w:rsidP="00FF3EF9">
      <w:pPr>
        <w:pStyle w:val="Heading2"/>
        <w:numPr>
          <w:ilvl w:val="1"/>
          <w:numId w:val="1"/>
        </w:numPr>
      </w:pPr>
      <w:bookmarkStart w:id="2" w:name="_Toc398207224"/>
      <w:r>
        <w:t>Purpose</w:t>
      </w:r>
      <w:bookmarkEnd w:id="2"/>
    </w:p>
    <w:p w14:paraId="6DF46019" w14:textId="1DDA6C40" w:rsidR="006E1F2C" w:rsidRPr="006E1F2C" w:rsidRDefault="006E1F2C" w:rsidP="006E1F2C">
      <w:r>
        <w:t xml:space="preserve">The purpose of this document is to define the system requirements </w:t>
      </w:r>
      <w:r w:rsidR="00A07E21">
        <w:t xml:space="preserve">of </w:t>
      </w:r>
      <w:commentRangeStart w:id="3"/>
      <w:r w:rsidR="00A07E21">
        <w:t>the robot put forth by Are We There Yet (AWTY)</w:t>
      </w:r>
      <w:commentRangeEnd w:id="3"/>
      <w:r w:rsidR="002B687B">
        <w:rPr>
          <w:rStyle w:val="CommentReference"/>
        </w:rPr>
        <w:commentReference w:id="3"/>
      </w:r>
      <w:r w:rsidR="00A07E21">
        <w:t xml:space="preserve"> to compete in the </w:t>
      </w:r>
      <w:r w:rsidR="003C36F7">
        <w:t xml:space="preserve">2015 </w:t>
      </w:r>
      <w:r w:rsidR="00387406">
        <w:t>Institute of Electrical and Electronics Engineers (</w:t>
      </w:r>
      <w:r w:rsidR="00A07E21">
        <w:t>IEEE</w:t>
      </w:r>
      <w:r w:rsidR="00387406">
        <w:t>)</w:t>
      </w:r>
      <w:r w:rsidR="00A07E21">
        <w:t xml:space="preserve"> South</w:t>
      </w:r>
      <w:r w:rsidR="003C36F7">
        <w:t>e</w:t>
      </w:r>
      <w:r w:rsidR="00A07E21">
        <w:t>astCon</w:t>
      </w:r>
      <w:r w:rsidR="003C36F7">
        <w:t xml:space="preserve"> student hardware competition</w:t>
      </w:r>
      <w:r w:rsidR="00A07E21">
        <w:t xml:space="preserve">. These requirements include the functional and </w:t>
      </w:r>
      <w:r w:rsidR="002F6FD2">
        <w:t>non-functional</w:t>
      </w:r>
      <w:r w:rsidR="00A07E21">
        <w:t xml:space="preserve"> requirements, system constraints, system interface constraints and standards compliance of the system. This document is intended for the customer of AWTY, the requirements engineering team for AWTY, the design, testing and quality assurance teams, as well as all other teams involved in the development and construction.</w:t>
      </w:r>
    </w:p>
    <w:p w14:paraId="531795FE" w14:textId="77777777" w:rsidR="00423CF6" w:rsidRPr="00423CF6" w:rsidRDefault="00423CF6" w:rsidP="00423CF6"/>
    <w:p w14:paraId="4AE2154D" w14:textId="77777777" w:rsidR="00FF3EF9" w:rsidRDefault="00FF3EF9" w:rsidP="00FF3EF9">
      <w:pPr>
        <w:pStyle w:val="Heading2"/>
        <w:numPr>
          <w:ilvl w:val="1"/>
          <w:numId w:val="1"/>
        </w:numPr>
      </w:pPr>
      <w:bookmarkStart w:id="4" w:name="_Toc398207225"/>
      <w:r>
        <w:t>Problem Statement</w:t>
      </w:r>
      <w:bookmarkEnd w:id="4"/>
    </w:p>
    <w:p w14:paraId="5E58179E" w14:textId="77777777" w:rsidR="00423CF6" w:rsidRDefault="00A07E21" w:rsidP="00423CF6">
      <w:r>
        <w:t xml:space="preserve">To create an autonomous robot to compete in the </w:t>
      </w:r>
      <w:r w:rsidR="003C36F7">
        <w:t xml:space="preserve">2015 </w:t>
      </w:r>
      <w:r>
        <w:t>IEEE South</w:t>
      </w:r>
      <w:r w:rsidR="003C36F7">
        <w:t>e</w:t>
      </w:r>
      <w:r>
        <w:t xml:space="preserve">astCon </w:t>
      </w:r>
      <w:r w:rsidR="003C36F7">
        <w:t>student hardware competition.</w:t>
      </w:r>
    </w:p>
    <w:p w14:paraId="748EF0C5" w14:textId="77777777" w:rsidR="00A07E21" w:rsidRDefault="00A07E21" w:rsidP="00423CF6"/>
    <w:p w14:paraId="2AB7B6BF" w14:textId="77777777" w:rsidR="00A07E21" w:rsidRDefault="00A07E21" w:rsidP="00A07E21">
      <w:pPr>
        <w:pStyle w:val="Heading2"/>
        <w:numPr>
          <w:ilvl w:val="1"/>
          <w:numId w:val="1"/>
        </w:numPr>
      </w:pPr>
      <w:bookmarkStart w:id="5" w:name="_Toc398207226"/>
      <w:r>
        <w:t>Scope</w:t>
      </w:r>
      <w:bookmarkEnd w:id="5"/>
    </w:p>
    <w:p w14:paraId="64EA768E" w14:textId="77777777" w:rsidR="00A07E21" w:rsidRDefault="003C36F7" w:rsidP="00423CF6">
      <w:r>
        <w:t>The system built by AWTY is intended to compete in the 2015 IEEE Southeast Con student hardware competition. The system is envisioned to complete four unique challenges</w:t>
      </w:r>
      <w:r w:rsidR="00387406">
        <w:t>:</w:t>
      </w:r>
    </w:p>
    <w:p w14:paraId="11D31622" w14:textId="77777777" w:rsidR="00387406" w:rsidRDefault="00387406" w:rsidP="00423CF6"/>
    <w:p w14:paraId="6A04C315" w14:textId="77777777" w:rsidR="00387406" w:rsidRDefault="00387406" w:rsidP="00387406">
      <w:pPr>
        <w:pStyle w:val="ListParagraph"/>
        <w:numPr>
          <w:ilvl w:val="0"/>
          <w:numId w:val="2"/>
        </w:numPr>
      </w:pPr>
      <w:r>
        <w:t>Correctly play Simon for 15 seconds</w:t>
      </w:r>
    </w:p>
    <w:p w14:paraId="53BCE753" w14:textId="77777777" w:rsidR="00387406" w:rsidRDefault="00387406" w:rsidP="00387406">
      <w:pPr>
        <w:pStyle w:val="ListParagraph"/>
        <w:numPr>
          <w:ilvl w:val="0"/>
          <w:numId w:val="2"/>
        </w:numPr>
      </w:pPr>
      <w:r>
        <w:t>Draw “IEEE” on an Etch-a-Sketch</w:t>
      </w:r>
    </w:p>
    <w:p w14:paraId="11034E2C" w14:textId="77777777" w:rsidR="00387406" w:rsidRDefault="00387406" w:rsidP="00387406">
      <w:pPr>
        <w:pStyle w:val="ListParagraph"/>
        <w:numPr>
          <w:ilvl w:val="0"/>
          <w:numId w:val="2"/>
        </w:numPr>
      </w:pPr>
      <w:r>
        <w:t>Twist one row of a Rubik’s cube 180 degrees</w:t>
      </w:r>
    </w:p>
    <w:p w14:paraId="46DA9A7E" w14:textId="77777777" w:rsidR="00387406" w:rsidRDefault="00387406" w:rsidP="00387406">
      <w:pPr>
        <w:pStyle w:val="ListParagraph"/>
        <w:numPr>
          <w:ilvl w:val="0"/>
          <w:numId w:val="2"/>
        </w:numPr>
      </w:pPr>
      <w:r>
        <w:t>Pick up and carry one playing card across the finish line</w:t>
      </w:r>
    </w:p>
    <w:p w14:paraId="4B65A991" w14:textId="77777777" w:rsidR="003C36F7" w:rsidRDefault="003C36F7" w:rsidP="00423CF6"/>
    <w:p w14:paraId="1626F8B2" w14:textId="71148BC3" w:rsidR="003C36F7" w:rsidRPr="006E414F" w:rsidRDefault="003C36F7" w:rsidP="00423CF6">
      <w:commentRangeStart w:id="6"/>
      <w:r>
        <w:t>The autonomous system is</w:t>
      </w:r>
      <w:r w:rsidR="00387406">
        <w:t xml:space="preserve"> intended to successfully complete the challenges outline</w:t>
      </w:r>
      <w:r w:rsidR="00054364">
        <w:t>d</w:t>
      </w:r>
      <w:r w:rsidR="00387406">
        <w:t xml:space="preserve"> above within a time limit of five minutes. </w:t>
      </w:r>
      <w:r w:rsidR="006E414F">
        <w:rPr>
          <w:b/>
        </w:rPr>
        <w:t>NEED MORE</w:t>
      </w:r>
      <w:commentRangeEnd w:id="6"/>
      <w:r w:rsidR="00957594">
        <w:rPr>
          <w:rStyle w:val="CommentReference"/>
        </w:rPr>
        <w:commentReference w:id="6"/>
      </w:r>
    </w:p>
    <w:p w14:paraId="701F700C" w14:textId="77777777" w:rsidR="00387406" w:rsidRDefault="00387406" w:rsidP="00423CF6"/>
    <w:p w14:paraId="011A5CB9" w14:textId="77777777" w:rsidR="00387406" w:rsidRPr="00423CF6" w:rsidRDefault="00387406" w:rsidP="00423CF6">
      <w:r>
        <w:t xml:space="preserve">The system built by AWTY is not intended to serve any other functions or fulfill any other purposes other than competing in the 2015 IEEE SoutheastCon competition. </w:t>
      </w:r>
    </w:p>
    <w:p w14:paraId="6B63C918" w14:textId="77777777" w:rsidR="00FF3EF9" w:rsidRDefault="00FF3EF9" w:rsidP="00FF3EF9">
      <w:pPr>
        <w:pStyle w:val="Heading2"/>
        <w:numPr>
          <w:ilvl w:val="1"/>
          <w:numId w:val="1"/>
        </w:numPr>
      </w:pPr>
      <w:bookmarkStart w:id="7" w:name="_Toc398207227"/>
      <w:r>
        <w:t>Team Information</w:t>
      </w:r>
      <w:bookmarkEnd w:id="7"/>
    </w:p>
    <w:p w14:paraId="6E269E25" w14:textId="77777777" w:rsidR="00387406" w:rsidRPr="00387406" w:rsidRDefault="00387406" w:rsidP="00387406"/>
    <w:tbl>
      <w:tblPr>
        <w:tblStyle w:val="TableGrid"/>
        <w:tblW w:w="0" w:type="auto"/>
        <w:tblLook w:val="04A0" w:firstRow="1" w:lastRow="0" w:firstColumn="1" w:lastColumn="0" w:noHBand="0" w:noVBand="1"/>
      </w:tblPr>
      <w:tblGrid>
        <w:gridCol w:w="4675"/>
      </w:tblGrid>
      <w:tr w:rsidR="003D51B8" w14:paraId="105FB101" w14:textId="77777777" w:rsidTr="003D51B8">
        <w:tc>
          <w:tcPr>
            <w:tcW w:w="4675" w:type="dxa"/>
          </w:tcPr>
          <w:p w14:paraId="5A8DE38E" w14:textId="77777777" w:rsidR="003D51B8" w:rsidRDefault="003D51B8" w:rsidP="003D51B8">
            <w:r>
              <w:t>Name</w:t>
            </w:r>
          </w:p>
        </w:tc>
      </w:tr>
      <w:tr w:rsidR="003D51B8" w14:paraId="68F65F97" w14:textId="77777777" w:rsidTr="003D51B8">
        <w:tc>
          <w:tcPr>
            <w:tcW w:w="4675" w:type="dxa"/>
          </w:tcPr>
          <w:p w14:paraId="421634DA" w14:textId="77777777" w:rsidR="003D51B8" w:rsidRDefault="003D51B8" w:rsidP="003D51B8">
            <w:r>
              <w:t>Michael Philotoff</w:t>
            </w:r>
          </w:p>
        </w:tc>
      </w:tr>
      <w:tr w:rsidR="003D51B8" w14:paraId="6EE78BB7" w14:textId="77777777" w:rsidTr="003D51B8">
        <w:tc>
          <w:tcPr>
            <w:tcW w:w="4675" w:type="dxa"/>
          </w:tcPr>
          <w:p w14:paraId="4EBE203C" w14:textId="77777777" w:rsidR="003D51B8" w:rsidRDefault="003D51B8" w:rsidP="003D51B8">
            <w:r>
              <w:t>Brian Powell</w:t>
            </w:r>
          </w:p>
        </w:tc>
      </w:tr>
      <w:tr w:rsidR="003D51B8" w14:paraId="3038ADB4" w14:textId="77777777" w:rsidTr="003D51B8">
        <w:tc>
          <w:tcPr>
            <w:tcW w:w="4675" w:type="dxa"/>
          </w:tcPr>
          <w:p w14:paraId="43E7D73A" w14:textId="7700D6A0" w:rsidR="003D51B8" w:rsidRDefault="003D51B8" w:rsidP="003D51B8">
            <w:r>
              <w:t>Alex S</w:t>
            </w:r>
            <w:r w:rsidR="0077013F">
              <w:t>enopoulos</w:t>
            </w:r>
          </w:p>
        </w:tc>
      </w:tr>
      <w:tr w:rsidR="003D51B8" w14:paraId="273DDA72" w14:textId="77777777" w:rsidTr="003D51B8">
        <w:tc>
          <w:tcPr>
            <w:tcW w:w="4675" w:type="dxa"/>
          </w:tcPr>
          <w:p w14:paraId="096C9FDF" w14:textId="77777777" w:rsidR="003D51B8" w:rsidRDefault="003D51B8" w:rsidP="003D51B8">
            <w:r>
              <w:t>Brian Sterling</w:t>
            </w:r>
          </w:p>
        </w:tc>
      </w:tr>
    </w:tbl>
    <w:p w14:paraId="0AF2163E" w14:textId="77777777" w:rsidR="003D51B8" w:rsidRPr="003D51B8" w:rsidRDefault="003D51B8" w:rsidP="003D51B8"/>
    <w:p w14:paraId="044BFF4D" w14:textId="77777777" w:rsidR="00F9337D" w:rsidRDefault="003D51B8" w:rsidP="00F9337D">
      <w:pPr>
        <w:pStyle w:val="Heading2"/>
        <w:numPr>
          <w:ilvl w:val="1"/>
          <w:numId w:val="1"/>
        </w:numPr>
      </w:pPr>
      <w:bookmarkStart w:id="8" w:name="_Toc398207228"/>
      <w:r>
        <w:t>Overview</w:t>
      </w:r>
      <w:bookmarkEnd w:id="8"/>
    </w:p>
    <w:p w14:paraId="728DD7FB" w14:textId="77777777" w:rsidR="00387406" w:rsidRPr="00387406" w:rsidRDefault="00387406" w:rsidP="00387406"/>
    <w:p w14:paraId="46A39C10" w14:textId="1FDFBFE8" w:rsidR="003D51B8" w:rsidRDefault="003D51B8" w:rsidP="003D51B8">
      <w:r>
        <w:t xml:space="preserve">Section 1 of this document serves as introduction to the </w:t>
      </w:r>
      <w:r w:rsidR="00387406">
        <w:t xml:space="preserve">system designed by AWTY. Section 2 provides an overall description of </w:t>
      </w:r>
      <w:r w:rsidR="006E414F">
        <w:t>the system, including stakeholders involved in the projec</w:t>
      </w:r>
      <w:r w:rsidR="00191520">
        <w:t xml:space="preserve">t, the functions of the system </w:t>
      </w:r>
      <w:r w:rsidR="006E414F">
        <w:t>and proposed use cases for the system. Section 3 describes the functional and non-functional requirements of the system</w:t>
      </w:r>
    </w:p>
    <w:p w14:paraId="0DA6F09A" w14:textId="77777777" w:rsidR="006E414F" w:rsidRDefault="006E414F" w:rsidP="003D51B8"/>
    <w:p w14:paraId="5868EECE" w14:textId="39003012" w:rsidR="006E414F" w:rsidRPr="00387406" w:rsidRDefault="006E414F" w:rsidP="003D51B8">
      <w:r>
        <w:lastRenderedPageBreak/>
        <w:t xml:space="preserve">The Glossary contains definitions of all industry and standard terms as well as ambiguous terms, used throughout this document. A table of acronyms and abbreviations is included in order to dispel ambiguity with any acronym or abbreviation used within this document. </w:t>
      </w:r>
      <w:r w:rsidR="00191520">
        <w:t>A picture of the course is included in Appendix.</w:t>
      </w:r>
    </w:p>
    <w:p w14:paraId="4C9E2AC7" w14:textId="77777777" w:rsidR="00F9337D" w:rsidRDefault="00F9337D">
      <w:r>
        <w:br w:type="page"/>
      </w:r>
    </w:p>
    <w:p w14:paraId="6ADBFB3E" w14:textId="77777777" w:rsidR="006E414F" w:rsidRDefault="006E414F" w:rsidP="006E414F">
      <w:pPr>
        <w:pStyle w:val="Heading1"/>
        <w:numPr>
          <w:ilvl w:val="0"/>
          <w:numId w:val="1"/>
        </w:numPr>
      </w:pPr>
      <w:bookmarkStart w:id="9" w:name="_Toc398207229"/>
      <w:r>
        <w:lastRenderedPageBreak/>
        <w:t>Overall Description</w:t>
      </w:r>
      <w:bookmarkEnd w:id="9"/>
    </w:p>
    <w:p w14:paraId="1C5D586D" w14:textId="44161A19" w:rsidR="00BC51CF" w:rsidRPr="00BC51CF" w:rsidRDefault="00BC51CF" w:rsidP="00BC51CF">
      <w:pPr>
        <w:pStyle w:val="Heading2"/>
        <w:numPr>
          <w:ilvl w:val="1"/>
          <w:numId w:val="1"/>
        </w:numPr>
      </w:pPr>
      <w:bookmarkStart w:id="10" w:name="_Toc398207230"/>
      <w:r>
        <w:t>Stakeholders</w:t>
      </w:r>
      <w:bookmarkEnd w:id="10"/>
    </w:p>
    <w:p w14:paraId="14426965" w14:textId="2AB66033" w:rsidR="002D7B65" w:rsidRDefault="002D7B65" w:rsidP="002D7B65">
      <w:r>
        <w:t>The following list describes the individuals and parties involved in, or that have</w:t>
      </w:r>
      <w:r w:rsidR="002B687B">
        <w:t xml:space="preserve"> </w:t>
      </w:r>
      <w:r>
        <w:t xml:space="preserve">a stake in, the development, productions and operation of </w:t>
      </w:r>
      <w:r w:rsidR="00521735">
        <w:t>RoadTrip</w:t>
      </w:r>
      <w:r>
        <w:t>.</w:t>
      </w:r>
    </w:p>
    <w:p w14:paraId="52D20282" w14:textId="77777777" w:rsidR="002D7B65" w:rsidRDefault="002D7B65" w:rsidP="002D7B65"/>
    <w:p w14:paraId="5DB7259E" w14:textId="30C5D022" w:rsidR="002D7B65" w:rsidRDefault="00BC51CF" w:rsidP="00BC51CF">
      <w:pPr>
        <w:pStyle w:val="ListParagraph"/>
        <w:numPr>
          <w:ilvl w:val="2"/>
          <w:numId w:val="1"/>
        </w:numPr>
      </w:pPr>
      <w:r>
        <w:t>Team AWTY</w:t>
      </w:r>
    </w:p>
    <w:p w14:paraId="3C4CC722" w14:textId="2C04A3EF" w:rsidR="00BC51CF" w:rsidRDefault="00BC51CF" w:rsidP="00BC51CF">
      <w:r>
        <w:t>As the development team has a vested interest as they will be graded on the completion of the system by the customers. Additionally, efforts should be made to apply principles and concepts learned while at Embry-Riddle Aeronautical University</w:t>
      </w:r>
      <w:r w:rsidR="004F61DE">
        <w:t xml:space="preserve"> (ERAU)</w:t>
      </w:r>
      <w:r>
        <w:t>.</w:t>
      </w:r>
    </w:p>
    <w:p w14:paraId="4C43F3F5" w14:textId="77777777" w:rsidR="004F61DE" w:rsidRDefault="004F61DE" w:rsidP="00BC51CF"/>
    <w:p w14:paraId="65F2DFC9" w14:textId="317FFD6F" w:rsidR="004F61DE" w:rsidRDefault="004F61DE" w:rsidP="004F61DE">
      <w:pPr>
        <w:pStyle w:val="ListParagraph"/>
        <w:numPr>
          <w:ilvl w:val="2"/>
          <w:numId w:val="1"/>
        </w:numPr>
      </w:pPr>
      <w:r>
        <w:t>Dr. Barott, Dr. Seker and Jorge Torres</w:t>
      </w:r>
    </w:p>
    <w:p w14:paraId="29BC0CA9" w14:textId="76D72D05" w:rsidR="004F61DE" w:rsidRDefault="004F61DE" w:rsidP="004F61DE">
      <w:pPr>
        <w:pStyle w:val="ListParagraph"/>
        <w:ind w:left="0"/>
      </w:pPr>
      <w:r>
        <w:t>As customers of team AWTY, Dr. Barott, Dr. Seker and Jorge Torres are interested in the completion of the produc</w:t>
      </w:r>
      <w:r w:rsidR="00FE38DF">
        <w:t>t as outlined in this document. Furthermore, Dr. Barott and Dr. Seker are interested in ensuring that the project meets the standards set forth by Department of Electrical, Computer, Software &amp; Systems Engineering (ECSSE) at ERAU.</w:t>
      </w:r>
    </w:p>
    <w:p w14:paraId="27C62070" w14:textId="77777777" w:rsidR="00FE38DF" w:rsidRDefault="00FE38DF" w:rsidP="004F61DE">
      <w:pPr>
        <w:pStyle w:val="ListParagraph"/>
        <w:ind w:left="0"/>
      </w:pPr>
    </w:p>
    <w:p w14:paraId="4EE8FE0A" w14:textId="6C6C6912" w:rsidR="00FE38DF" w:rsidRDefault="00FE38DF" w:rsidP="00FE38DF">
      <w:pPr>
        <w:pStyle w:val="ListParagraph"/>
        <w:numPr>
          <w:ilvl w:val="2"/>
          <w:numId w:val="1"/>
        </w:numPr>
      </w:pPr>
      <w:r>
        <w:t>ERAU</w:t>
      </w:r>
    </w:p>
    <w:p w14:paraId="48A52382" w14:textId="5DCBE688" w:rsidR="00FE38DF" w:rsidRDefault="00FE38DF" w:rsidP="00FE38DF">
      <w:pPr>
        <w:pStyle w:val="ListParagraph"/>
        <w:ind w:left="0"/>
      </w:pPr>
      <w:r>
        <w:t xml:space="preserve">Since the University is an indirect sponsor of the project, any actions taken by the development team reflect directly back upon the University. </w:t>
      </w:r>
    </w:p>
    <w:p w14:paraId="706BA380" w14:textId="77777777" w:rsidR="00FE38DF" w:rsidRDefault="00FE38DF" w:rsidP="004F61DE">
      <w:pPr>
        <w:pStyle w:val="ListParagraph"/>
        <w:ind w:left="0"/>
      </w:pPr>
    </w:p>
    <w:p w14:paraId="37E70BD5" w14:textId="40C2EF37" w:rsidR="00FE38DF" w:rsidRDefault="00FE38DF" w:rsidP="00E6097A">
      <w:pPr>
        <w:pStyle w:val="ListParagraph"/>
        <w:numPr>
          <w:ilvl w:val="2"/>
          <w:numId w:val="1"/>
        </w:numPr>
      </w:pPr>
      <w:r>
        <w:t>ECSSE</w:t>
      </w:r>
      <w:r w:rsidR="00E6097A">
        <w:t xml:space="preserve"> Department</w:t>
      </w:r>
    </w:p>
    <w:p w14:paraId="5353CF52" w14:textId="29EB1301" w:rsidR="00E6097A" w:rsidRDefault="00E6097A" w:rsidP="00E6097A">
      <w:pPr>
        <w:pStyle w:val="ListParagraph"/>
        <w:ind w:left="0"/>
      </w:pPr>
      <w:r>
        <w:t>As the direct sponsor of the project, the department is interested in making sure the project is delivered both on time and on budget.</w:t>
      </w:r>
    </w:p>
    <w:p w14:paraId="115FF949" w14:textId="77777777" w:rsidR="00E6097A" w:rsidRDefault="00E6097A" w:rsidP="00E6097A">
      <w:pPr>
        <w:pStyle w:val="ListParagraph"/>
        <w:ind w:left="0"/>
      </w:pPr>
    </w:p>
    <w:p w14:paraId="3A44CAA8" w14:textId="7C1F58D5" w:rsidR="00E6097A" w:rsidRDefault="00E6097A" w:rsidP="00E6097A">
      <w:pPr>
        <w:pStyle w:val="ListParagraph"/>
        <w:numPr>
          <w:ilvl w:val="2"/>
          <w:numId w:val="1"/>
        </w:numPr>
      </w:pPr>
      <w:r>
        <w:t>IEEE</w:t>
      </w:r>
    </w:p>
    <w:p w14:paraId="0F8C8C0D" w14:textId="1668EBEA" w:rsidR="00E6097A" w:rsidRDefault="00E6097A" w:rsidP="00E6097A">
      <w:pPr>
        <w:pStyle w:val="ListParagraph"/>
        <w:ind w:left="0"/>
      </w:pPr>
      <w:r>
        <w:t xml:space="preserve">As the sponsor of the competition for which the final system will compete in, the IEEE is interested in making sure that the final system complies </w:t>
      </w:r>
      <w:r w:rsidR="00191520">
        <w:t>with</w:t>
      </w:r>
      <w:r>
        <w:t xml:space="preserve"> all competition rules and that the development team has conducted themselves in a manner befitting of a professional organization.</w:t>
      </w:r>
    </w:p>
    <w:p w14:paraId="76B6EE2A" w14:textId="77777777" w:rsidR="00791370" w:rsidRDefault="00791370" w:rsidP="00E6097A">
      <w:pPr>
        <w:pStyle w:val="ListParagraph"/>
        <w:ind w:left="0"/>
      </w:pPr>
    </w:p>
    <w:p w14:paraId="62DBBA57" w14:textId="228889D4" w:rsidR="00791370" w:rsidRDefault="00791370" w:rsidP="00791370">
      <w:pPr>
        <w:pStyle w:val="Heading2"/>
        <w:numPr>
          <w:ilvl w:val="1"/>
          <w:numId w:val="1"/>
        </w:numPr>
      </w:pPr>
      <w:bookmarkStart w:id="11" w:name="_Toc398207231"/>
      <w:r>
        <w:t>Product Perspective</w:t>
      </w:r>
      <w:bookmarkEnd w:id="11"/>
    </w:p>
    <w:p w14:paraId="10259A99" w14:textId="762FFBE0" w:rsidR="00791370" w:rsidRDefault="00521735" w:rsidP="00791370">
      <w:commentRangeStart w:id="12"/>
      <w:r>
        <w:t>RoadTrip</w:t>
      </w:r>
      <w:commentRangeEnd w:id="12"/>
      <w:r>
        <w:rPr>
          <w:rStyle w:val="CommentReference"/>
        </w:rPr>
        <w:commentReference w:id="12"/>
      </w:r>
      <w:r w:rsidR="008859D5">
        <w:t xml:space="preserve"> is</w:t>
      </w:r>
      <w:r w:rsidR="00791370">
        <w:t xml:space="preserve"> intended to be an autonomous robot whose sole purpose is to compete in the IEEE 2015 SoutheastCon student hardware competition. </w:t>
      </w:r>
    </w:p>
    <w:p w14:paraId="78F14B0B" w14:textId="77777777" w:rsidR="00EC021B" w:rsidRDefault="00EC021B" w:rsidP="00791370"/>
    <w:p w14:paraId="0DA89037" w14:textId="16B13D0A" w:rsidR="00791370" w:rsidRDefault="00791370" w:rsidP="00791370">
      <w:pPr>
        <w:pStyle w:val="Heading2"/>
        <w:numPr>
          <w:ilvl w:val="1"/>
          <w:numId w:val="1"/>
        </w:numPr>
      </w:pPr>
      <w:bookmarkStart w:id="13" w:name="_Toc398207232"/>
      <w:r>
        <w:t>Product Functions</w:t>
      </w:r>
      <w:bookmarkEnd w:id="13"/>
    </w:p>
    <w:p w14:paraId="1203B0F0" w14:textId="7EED71B4" w:rsidR="00791370" w:rsidRDefault="00521735" w:rsidP="00791370">
      <w:r>
        <w:t>RoadTrip</w:t>
      </w:r>
      <w:r w:rsidR="008859D5">
        <w:t xml:space="preserve"> is broken down into five major subsystems: (1) the line following subsystem, (2) the Simon subsystem, (3) the </w:t>
      </w:r>
      <w:r w:rsidR="008717FA">
        <w:t xml:space="preserve">Etch-a-Sketch subsystem, (4) the Rubik’s cube subsystem and (5) the playing card subsystem. The purpose of these subsystems is to facilitate the requirements engineering </w:t>
      </w:r>
      <w:commentRangeStart w:id="14"/>
      <w:r w:rsidR="008717FA">
        <w:t xml:space="preserve">process. </w:t>
      </w:r>
      <w:commentRangeEnd w:id="14"/>
      <w:r w:rsidR="008717FA">
        <w:rPr>
          <w:rStyle w:val="CommentReference"/>
        </w:rPr>
        <w:commentReference w:id="14"/>
      </w:r>
    </w:p>
    <w:p w14:paraId="73DE83E2" w14:textId="77777777" w:rsidR="008717FA" w:rsidRDefault="008717FA" w:rsidP="008717FA"/>
    <w:p w14:paraId="69AD906B" w14:textId="77777777" w:rsidR="0026301E" w:rsidRPr="0026301E" w:rsidRDefault="0026301E" w:rsidP="0026301E">
      <w:pPr>
        <w:keepNext/>
        <w:keepLines/>
        <w:numPr>
          <w:ilvl w:val="1"/>
          <w:numId w:val="1"/>
        </w:numPr>
        <w:spacing w:before="40"/>
        <w:outlineLvl w:val="1"/>
        <w:rPr>
          <w:rFonts w:asciiTheme="majorHAnsi" w:eastAsiaTheme="majorEastAsia" w:hAnsiTheme="majorHAnsi" w:cstheme="majorBidi"/>
          <w:color w:val="2E74B5" w:themeColor="accent1" w:themeShade="BF"/>
          <w:sz w:val="26"/>
          <w:szCs w:val="26"/>
        </w:rPr>
      </w:pPr>
      <w:bookmarkStart w:id="15" w:name="_Toc398207234"/>
      <w:bookmarkStart w:id="16" w:name="_Toc398207233"/>
      <w:r w:rsidRPr="0026301E">
        <w:rPr>
          <w:rFonts w:asciiTheme="majorHAnsi" w:eastAsiaTheme="majorEastAsia" w:hAnsiTheme="majorHAnsi" w:cstheme="majorBidi"/>
          <w:color w:val="2E74B5" w:themeColor="accent1" w:themeShade="BF"/>
          <w:sz w:val="26"/>
          <w:szCs w:val="26"/>
        </w:rPr>
        <w:t>Use Cases</w:t>
      </w:r>
      <w:bookmarkEnd w:id="16"/>
    </w:p>
    <w:p w14:paraId="428A4046" w14:textId="77777777" w:rsidR="0026301E" w:rsidRPr="0026301E" w:rsidRDefault="0026301E" w:rsidP="0026301E">
      <w:r w:rsidRPr="0026301E">
        <w:t>The following use cases demonstrate the intended operations of RoadTrip. The use cases outline the intended sequence of events as well as the procedures that will be followed in the event of a system failure.</w:t>
      </w:r>
    </w:p>
    <w:p w14:paraId="4CD08A61" w14:textId="77777777" w:rsidR="0026301E" w:rsidRPr="0026301E" w:rsidRDefault="0026301E" w:rsidP="0026301E"/>
    <w:p w14:paraId="775999FB" w14:textId="77777777" w:rsidR="0026301E" w:rsidRPr="0026301E" w:rsidRDefault="0026301E" w:rsidP="0026301E">
      <w:r w:rsidRPr="0026301E">
        <w:t>Note: “*” indicates at any given time, during the use case.</w:t>
      </w:r>
    </w:p>
    <w:p w14:paraId="43751DDB" w14:textId="77777777" w:rsidR="0026301E" w:rsidRPr="0026301E" w:rsidRDefault="0026301E" w:rsidP="0026301E"/>
    <w:p w14:paraId="7F073525" w14:textId="77777777" w:rsidR="0026301E" w:rsidRPr="0026301E" w:rsidRDefault="0026301E" w:rsidP="0026301E">
      <w:pPr>
        <w:keepNext/>
        <w:keepLines/>
        <w:numPr>
          <w:ilvl w:val="2"/>
          <w:numId w:val="1"/>
        </w:numPr>
        <w:spacing w:before="40"/>
        <w:outlineLvl w:val="1"/>
        <w:rPr>
          <w:rFonts w:ascii="Times New Roman" w:eastAsia="Times New Roman" w:hAnsi="Times New Roman" w:cs="Times New Roman"/>
          <w:color w:val="2E74B5" w:themeColor="accent1" w:themeShade="BF"/>
          <w:sz w:val="24"/>
          <w:szCs w:val="24"/>
        </w:rPr>
      </w:pPr>
      <w:r w:rsidRPr="0026301E">
        <w:rPr>
          <w:rFonts w:asciiTheme="majorHAnsi" w:eastAsiaTheme="majorEastAsia" w:hAnsiTheme="majorHAnsi" w:cstheme="majorBidi"/>
          <w:color w:val="2E74B5" w:themeColor="accent1" w:themeShade="BF"/>
          <w:sz w:val="26"/>
          <w:szCs w:val="26"/>
        </w:rPr>
        <w:lastRenderedPageBreak/>
        <w:t>Use Case 1: Full Completion of the Course</w:t>
      </w:r>
    </w:p>
    <w:p w14:paraId="528EBD6F" w14:textId="77777777" w:rsidR="0026301E" w:rsidRPr="0026301E" w:rsidRDefault="0026301E" w:rsidP="0026301E">
      <w:pPr>
        <w:rPr>
          <w:rFonts w:ascii="Times New Roman" w:eastAsia="Times New Roman" w:hAnsi="Times New Roman" w:cs="Times New Roman"/>
          <w:sz w:val="24"/>
          <w:szCs w:val="24"/>
        </w:rPr>
      </w:pPr>
      <w:r w:rsidRPr="0026301E">
        <w:rPr>
          <w:rFonts w:ascii="Calibri" w:eastAsia="Times New Roman" w:hAnsi="Calibri" w:cs="Times New Roman"/>
          <w:color w:val="000000"/>
          <w:sz w:val="23"/>
          <w:szCs w:val="23"/>
          <w:shd w:val="clear" w:color="auto" w:fill="FFFFFF"/>
        </w:rPr>
        <w:t>Scope:</w:t>
      </w:r>
      <w:r w:rsidRPr="0026301E">
        <w:rPr>
          <w:rFonts w:ascii="Calibri" w:eastAsia="Times New Roman" w:hAnsi="Calibri" w:cs="Times New Roman"/>
          <w:color w:val="000000"/>
          <w:sz w:val="23"/>
          <w:szCs w:val="23"/>
          <w:shd w:val="clear" w:color="auto" w:fill="FFFFFF"/>
        </w:rPr>
        <w:tab/>
      </w:r>
      <w:r w:rsidRPr="0026301E">
        <w:rPr>
          <w:rFonts w:ascii="Calibri" w:eastAsia="Times New Roman" w:hAnsi="Calibri" w:cs="Times New Roman"/>
          <w:color w:val="000000"/>
          <w:sz w:val="23"/>
          <w:szCs w:val="23"/>
          <w:shd w:val="clear" w:color="auto" w:fill="FFFFFF"/>
        </w:rPr>
        <w:tab/>
        <w:t xml:space="preserve"> RoadTrip</w:t>
      </w:r>
    </w:p>
    <w:p w14:paraId="490621DE" w14:textId="77777777" w:rsidR="0026301E" w:rsidRPr="0026301E" w:rsidRDefault="0026301E" w:rsidP="0026301E">
      <w:pPr>
        <w:rPr>
          <w:rFonts w:ascii="Times New Roman" w:eastAsia="Times New Roman" w:hAnsi="Times New Roman" w:cs="Times New Roman"/>
          <w:sz w:val="24"/>
          <w:szCs w:val="24"/>
        </w:rPr>
      </w:pPr>
      <w:r w:rsidRPr="0026301E">
        <w:rPr>
          <w:rFonts w:ascii="Calibri" w:eastAsia="Times New Roman" w:hAnsi="Calibri" w:cs="Times New Roman"/>
          <w:color w:val="000000"/>
          <w:sz w:val="23"/>
          <w:szCs w:val="23"/>
          <w:shd w:val="clear" w:color="auto" w:fill="FFFFFF"/>
        </w:rPr>
        <w:t>Level:</w:t>
      </w:r>
      <w:r w:rsidRPr="0026301E">
        <w:rPr>
          <w:rFonts w:ascii="Calibri" w:eastAsia="Times New Roman" w:hAnsi="Calibri" w:cs="Times New Roman"/>
          <w:color w:val="000000"/>
          <w:sz w:val="23"/>
          <w:szCs w:val="23"/>
          <w:shd w:val="clear" w:color="auto" w:fill="FFFFFF"/>
        </w:rPr>
        <w:tab/>
      </w:r>
      <w:r w:rsidRPr="0026301E">
        <w:rPr>
          <w:rFonts w:ascii="Calibri" w:eastAsia="Times New Roman" w:hAnsi="Calibri" w:cs="Times New Roman"/>
          <w:color w:val="000000"/>
          <w:sz w:val="23"/>
          <w:szCs w:val="23"/>
          <w:shd w:val="clear" w:color="auto" w:fill="FFFFFF"/>
        </w:rPr>
        <w:tab/>
        <w:t xml:space="preserve"> User goal</w:t>
      </w:r>
    </w:p>
    <w:p w14:paraId="0B4E13A0" w14:textId="77777777" w:rsidR="0026301E" w:rsidRPr="0026301E" w:rsidRDefault="0026301E" w:rsidP="0026301E">
      <w:pPr>
        <w:pBdr>
          <w:bottom w:val="single" w:sz="6" w:space="1" w:color="auto"/>
        </w:pBdr>
        <w:rPr>
          <w:rFonts w:ascii="Calibri" w:eastAsia="Times New Roman" w:hAnsi="Calibri" w:cs="Times New Roman"/>
          <w:color w:val="000000"/>
          <w:sz w:val="23"/>
          <w:szCs w:val="23"/>
          <w:shd w:val="clear" w:color="auto" w:fill="FFFFFF"/>
        </w:rPr>
      </w:pPr>
      <w:r w:rsidRPr="0026301E">
        <w:rPr>
          <w:rFonts w:ascii="Calibri" w:eastAsia="Times New Roman" w:hAnsi="Calibri" w:cs="Times New Roman"/>
          <w:color w:val="000000"/>
          <w:sz w:val="23"/>
          <w:szCs w:val="23"/>
          <w:shd w:val="clear" w:color="auto" w:fill="FFFFFF"/>
        </w:rPr>
        <w:t>Primary Actors: RoadTrip</w:t>
      </w:r>
    </w:p>
    <w:p w14:paraId="4D5389A9"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Calibri" w:eastAsia="Times New Roman" w:hAnsi="Calibri" w:cs="Times New Roman"/>
          <w:b/>
          <w:bCs/>
          <w:color w:val="000000"/>
          <w:sz w:val="23"/>
          <w:szCs w:val="23"/>
          <w:shd w:val="clear" w:color="auto" w:fill="FFFFFF"/>
        </w:rPr>
        <w:t>Stakeholders &amp; Interests</w:t>
      </w:r>
    </w:p>
    <w:p w14:paraId="18D4FC80" w14:textId="77777777" w:rsidR="0026301E" w:rsidRPr="0026301E" w:rsidRDefault="0026301E" w:rsidP="0026301E">
      <w:pPr>
        <w:numPr>
          <w:ilvl w:val="0"/>
          <w:numId w:val="3"/>
        </w:numP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b/>
          <w:bCs/>
          <w:color w:val="000000"/>
          <w:sz w:val="23"/>
          <w:szCs w:val="23"/>
          <w:shd w:val="clear" w:color="auto" w:fill="FFFFFF"/>
        </w:rPr>
        <w:t xml:space="preserve">Team AWTY </w:t>
      </w:r>
      <w:r w:rsidRPr="0026301E">
        <w:rPr>
          <w:rFonts w:ascii="Calibri" w:eastAsia="Times New Roman" w:hAnsi="Calibri" w:cs="Times New Roman"/>
          <w:color w:val="000000"/>
          <w:sz w:val="23"/>
          <w:szCs w:val="23"/>
          <w:shd w:val="clear" w:color="auto" w:fill="FFFFFF"/>
        </w:rPr>
        <w:t>- As the development team has a vested interest as they will be graded on the completion of the system by the customers. Additionally, efforts should be made to apply principles and concepts learned while at Embry-Riddle Aeronautical University (ERAU).</w:t>
      </w:r>
    </w:p>
    <w:p w14:paraId="3DE787C0" w14:textId="77777777" w:rsidR="0026301E" w:rsidRPr="0026301E" w:rsidRDefault="0026301E" w:rsidP="0026301E">
      <w:pPr>
        <w:rPr>
          <w:rFonts w:ascii="Times New Roman" w:eastAsia="Times New Roman" w:hAnsi="Times New Roman" w:cs="Times New Roman"/>
          <w:sz w:val="24"/>
          <w:szCs w:val="24"/>
        </w:rPr>
      </w:pPr>
    </w:p>
    <w:p w14:paraId="764FB500" w14:textId="77777777" w:rsidR="0026301E" w:rsidRPr="0026301E" w:rsidRDefault="0026301E" w:rsidP="0026301E">
      <w:pPr>
        <w:numPr>
          <w:ilvl w:val="0"/>
          <w:numId w:val="4"/>
        </w:numP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b/>
          <w:bCs/>
          <w:color w:val="000000"/>
          <w:sz w:val="23"/>
          <w:szCs w:val="23"/>
          <w:shd w:val="clear" w:color="auto" w:fill="FFFFFF"/>
        </w:rPr>
        <w:t>Dr. Barott, Dr. Seker and Jorge Torres -</w:t>
      </w:r>
      <w:r w:rsidRPr="0026301E">
        <w:rPr>
          <w:rFonts w:ascii="Calibri" w:eastAsia="Times New Roman" w:hAnsi="Calibri" w:cs="Times New Roman"/>
          <w:color w:val="000000"/>
          <w:sz w:val="23"/>
          <w:szCs w:val="23"/>
          <w:shd w:val="clear" w:color="auto" w:fill="FFFFFF"/>
        </w:rPr>
        <w:t xml:space="preserve"> As customers of team AWTY, Dr. Barott, Dr. Seker and Jorge Torres are interested in the completion of the product as outlined in this document. Furthermore, Dr. Barott and Dr. Seker are interested in ensuring that the project meets the standards set forth by Department of Electrical, Computer, Software &amp; Systems Engineering (ECSSE) at ERAU.</w:t>
      </w:r>
    </w:p>
    <w:p w14:paraId="6ADFC28C" w14:textId="77777777" w:rsidR="0026301E" w:rsidRPr="0026301E" w:rsidRDefault="0026301E" w:rsidP="0026301E">
      <w:pPr>
        <w:rPr>
          <w:rFonts w:ascii="Times New Roman" w:eastAsia="Times New Roman" w:hAnsi="Times New Roman" w:cs="Times New Roman"/>
          <w:sz w:val="24"/>
          <w:szCs w:val="24"/>
        </w:rPr>
      </w:pPr>
    </w:p>
    <w:p w14:paraId="25377750" w14:textId="77777777" w:rsidR="0026301E" w:rsidRPr="0026301E" w:rsidRDefault="0026301E" w:rsidP="0026301E">
      <w:pPr>
        <w:numPr>
          <w:ilvl w:val="0"/>
          <w:numId w:val="5"/>
        </w:numPr>
        <w:pBdr>
          <w:bottom w:val="single" w:sz="6" w:space="1" w:color="auto"/>
        </w:pBd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b/>
          <w:bCs/>
          <w:color w:val="000000"/>
          <w:sz w:val="23"/>
          <w:szCs w:val="23"/>
          <w:shd w:val="clear" w:color="auto" w:fill="FFFFFF"/>
        </w:rPr>
        <w:t>ERAU -</w:t>
      </w:r>
      <w:r w:rsidRPr="0026301E">
        <w:rPr>
          <w:rFonts w:ascii="Calibri" w:eastAsia="Times New Roman" w:hAnsi="Calibri" w:cs="Times New Roman"/>
          <w:color w:val="000000"/>
          <w:sz w:val="23"/>
          <w:szCs w:val="23"/>
          <w:shd w:val="clear" w:color="auto" w:fill="FFFFFF"/>
        </w:rPr>
        <w:t xml:space="preserve"> Since the University is an indirect sponsor of the project, any actions taken by the development team reflect directly back upon the University.</w:t>
      </w:r>
    </w:p>
    <w:p w14:paraId="5BE8F4AE" w14:textId="77777777" w:rsidR="0026301E" w:rsidRPr="0026301E" w:rsidRDefault="0026301E" w:rsidP="0026301E">
      <w:pPr>
        <w:pBdr>
          <w:bottom w:val="single" w:sz="6" w:space="1" w:color="auto"/>
        </w:pBdr>
        <w:shd w:val="clear" w:color="auto" w:fill="FFFFFF"/>
        <w:ind w:left="720"/>
        <w:textAlignment w:val="baseline"/>
        <w:rPr>
          <w:rFonts w:ascii="Calibri" w:eastAsia="Times New Roman" w:hAnsi="Calibri" w:cs="Times New Roman"/>
          <w:color w:val="000000"/>
          <w:sz w:val="23"/>
          <w:szCs w:val="23"/>
        </w:rPr>
      </w:pPr>
    </w:p>
    <w:p w14:paraId="12FF8F08" w14:textId="77777777" w:rsidR="0026301E" w:rsidRPr="0026301E" w:rsidRDefault="0026301E" w:rsidP="0026301E">
      <w:pPr>
        <w:rPr>
          <w:rFonts w:ascii="Times New Roman" w:eastAsia="Times New Roman" w:hAnsi="Times New Roman" w:cs="Times New Roman"/>
          <w:sz w:val="24"/>
          <w:szCs w:val="24"/>
        </w:rPr>
      </w:pPr>
    </w:p>
    <w:p w14:paraId="711ED4E2"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Calibri" w:eastAsia="Times New Roman" w:hAnsi="Calibri" w:cs="Times New Roman"/>
          <w:b/>
          <w:bCs/>
          <w:color w:val="000000"/>
          <w:sz w:val="23"/>
          <w:szCs w:val="23"/>
          <w:shd w:val="clear" w:color="auto" w:fill="FFFFFF"/>
        </w:rPr>
        <w:t>Preconditions</w:t>
      </w:r>
    </w:p>
    <w:p w14:paraId="46D9DE08" w14:textId="77777777" w:rsidR="0026301E" w:rsidRPr="0026301E" w:rsidRDefault="0026301E" w:rsidP="0026301E">
      <w:pPr>
        <w:numPr>
          <w:ilvl w:val="0"/>
          <w:numId w:val="6"/>
        </w:numP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 xml:space="preserve">RoadTrip has been place in the 1’ x 1’ starting square on the </w:t>
      </w:r>
      <w:r w:rsidRPr="00521735">
        <w:rPr>
          <w:rFonts w:ascii="Calibri" w:eastAsia="Times New Roman" w:hAnsi="Calibri" w:cs="Times New Roman"/>
          <w:color w:val="000000"/>
          <w:sz w:val="23"/>
          <w:szCs w:val="23"/>
          <w:u w:val="single"/>
          <w:shd w:val="clear" w:color="auto" w:fill="FFFFFF"/>
        </w:rPr>
        <w:t>Two-dimensional playing field</w:t>
      </w:r>
      <w:r w:rsidRPr="0026301E">
        <w:rPr>
          <w:rFonts w:ascii="Calibri" w:eastAsia="Times New Roman" w:hAnsi="Calibri" w:cs="Times New Roman"/>
          <w:color w:val="000000"/>
          <w:sz w:val="23"/>
          <w:szCs w:val="23"/>
          <w:shd w:val="clear" w:color="auto" w:fill="FFFFFF"/>
        </w:rPr>
        <w:t xml:space="preserve">. </w:t>
      </w:r>
    </w:p>
    <w:p w14:paraId="2F27C388" w14:textId="77777777" w:rsidR="0026301E" w:rsidRPr="0026301E" w:rsidRDefault="0026301E" w:rsidP="0026301E">
      <w:pPr>
        <w:numPr>
          <w:ilvl w:val="0"/>
          <w:numId w:val="6"/>
        </w:numPr>
        <w:pBdr>
          <w:bottom w:val="single" w:sz="6" w:space="1" w:color="auto"/>
        </w:pBdr>
        <w:shd w:val="clear" w:color="auto" w:fill="FFFFFF"/>
        <w:spacing w:after="160"/>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 xml:space="preserve">RoadTrip has been turned to the on position. </w:t>
      </w:r>
    </w:p>
    <w:p w14:paraId="2384FE17" w14:textId="77777777" w:rsidR="0026301E" w:rsidRPr="0026301E" w:rsidRDefault="0026301E" w:rsidP="0026301E">
      <w:pPr>
        <w:pBdr>
          <w:bottom w:val="single" w:sz="6" w:space="1" w:color="auto"/>
        </w:pBdr>
        <w:shd w:val="clear" w:color="auto" w:fill="FFFFFF"/>
        <w:spacing w:after="160"/>
        <w:ind w:left="720"/>
        <w:textAlignment w:val="baseline"/>
        <w:rPr>
          <w:rFonts w:ascii="Calibri" w:eastAsia="Times New Roman" w:hAnsi="Calibri" w:cs="Times New Roman"/>
          <w:color w:val="000000"/>
          <w:sz w:val="23"/>
          <w:szCs w:val="23"/>
        </w:rPr>
      </w:pPr>
    </w:p>
    <w:p w14:paraId="40148F59"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Calibri" w:eastAsia="Times New Roman" w:hAnsi="Calibri" w:cs="Times New Roman"/>
          <w:b/>
          <w:bCs/>
          <w:color w:val="000000"/>
          <w:sz w:val="23"/>
          <w:szCs w:val="23"/>
          <w:shd w:val="clear" w:color="auto" w:fill="FFFFFF"/>
        </w:rPr>
        <w:t>Postconditions</w:t>
      </w:r>
    </w:p>
    <w:p w14:paraId="6FCC1EBF" w14:textId="77777777" w:rsidR="0026301E" w:rsidRPr="0026301E" w:rsidRDefault="0026301E" w:rsidP="0026301E">
      <w:pPr>
        <w:numPr>
          <w:ilvl w:val="0"/>
          <w:numId w:val="7"/>
        </w:numPr>
        <w:pBdr>
          <w:bottom w:val="single" w:sz="6" w:space="1" w:color="auto"/>
        </w:pBdr>
        <w:shd w:val="clear" w:color="auto" w:fill="FFFFFF"/>
        <w:spacing w:after="160"/>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RoadTrip crosses the finish line holding a single playing card.</w:t>
      </w:r>
    </w:p>
    <w:p w14:paraId="04C4884A" w14:textId="77777777" w:rsidR="0026301E" w:rsidRPr="0026301E" w:rsidRDefault="0026301E" w:rsidP="0026301E">
      <w:pPr>
        <w:pBdr>
          <w:bottom w:val="single" w:sz="6" w:space="1" w:color="auto"/>
        </w:pBdr>
        <w:shd w:val="clear" w:color="auto" w:fill="FFFFFF"/>
        <w:spacing w:after="160"/>
        <w:ind w:left="720"/>
        <w:textAlignment w:val="baseline"/>
        <w:rPr>
          <w:rFonts w:ascii="Calibri" w:eastAsia="Times New Roman" w:hAnsi="Calibri" w:cs="Times New Roman"/>
          <w:color w:val="000000"/>
          <w:sz w:val="23"/>
          <w:szCs w:val="23"/>
        </w:rPr>
      </w:pPr>
    </w:p>
    <w:p w14:paraId="02AD3EF3"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Calibri" w:eastAsia="Times New Roman" w:hAnsi="Calibri" w:cs="Times New Roman"/>
          <w:b/>
          <w:bCs/>
          <w:color w:val="000000"/>
          <w:sz w:val="23"/>
          <w:szCs w:val="23"/>
          <w:shd w:val="clear" w:color="auto" w:fill="FFFFFF"/>
        </w:rPr>
        <w:t>Main Success Scenario</w:t>
      </w:r>
    </w:p>
    <w:p w14:paraId="4B54AF5E" w14:textId="77777777" w:rsidR="0026301E" w:rsidRPr="0026301E" w:rsidRDefault="0026301E" w:rsidP="0026301E">
      <w:pPr>
        <w:numPr>
          <w:ilvl w:val="0"/>
          <w:numId w:val="8"/>
        </w:numP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RoadTrip waits for the red LED to turn off.</w:t>
      </w:r>
    </w:p>
    <w:p w14:paraId="0AD880BF" w14:textId="77777777" w:rsidR="0026301E" w:rsidRPr="0026301E" w:rsidRDefault="0026301E" w:rsidP="0026301E">
      <w:pPr>
        <w:numPr>
          <w:ilvl w:val="0"/>
          <w:numId w:val="8"/>
        </w:numP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 xml:space="preserve">RoadTrip starts line follows and makes turns based on which way the line is turning until the first </w:t>
      </w:r>
      <w:r w:rsidRPr="00521735">
        <w:rPr>
          <w:rFonts w:ascii="Calibri" w:eastAsia="Times New Roman" w:hAnsi="Calibri" w:cs="Times New Roman"/>
          <w:color w:val="000000"/>
          <w:sz w:val="23"/>
          <w:szCs w:val="23"/>
          <w:u w:val="single"/>
          <w:shd w:val="clear" w:color="auto" w:fill="FFFFFF"/>
        </w:rPr>
        <w:t>challenge zone</w:t>
      </w:r>
      <w:r w:rsidRPr="0026301E">
        <w:rPr>
          <w:rFonts w:ascii="Calibri" w:eastAsia="Times New Roman" w:hAnsi="Calibri" w:cs="Times New Roman"/>
          <w:color w:val="000000"/>
          <w:sz w:val="23"/>
          <w:szCs w:val="23"/>
          <w:shd w:val="clear" w:color="auto" w:fill="FFFFFF"/>
        </w:rPr>
        <w:t>.</w:t>
      </w:r>
    </w:p>
    <w:p w14:paraId="2ECFD077" w14:textId="77777777" w:rsidR="0026301E" w:rsidRPr="0026301E" w:rsidRDefault="0026301E" w:rsidP="0026301E">
      <w:pPr>
        <w:numPr>
          <w:ilvl w:val="0"/>
          <w:numId w:val="8"/>
        </w:numP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RoadTrip completes the first challenge as described in Use Case: Simon Challenge.</w:t>
      </w:r>
    </w:p>
    <w:p w14:paraId="757D3E18" w14:textId="77777777" w:rsidR="0026301E" w:rsidRPr="0026301E" w:rsidRDefault="0026301E" w:rsidP="0026301E">
      <w:pPr>
        <w:numPr>
          <w:ilvl w:val="0"/>
          <w:numId w:val="8"/>
        </w:numP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 xml:space="preserve">RoadTrip turns around and begins to line follow until the second </w:t>
      </w:r>
      <w:r w:rsidRPr="00521735">
        <w:rPr>
          <w:rFonts w:ascii="Calibri" w:eastAsia="Times New Roman" w:hAnsi="Calibri" w:cs="Times New Roman"/>
          <w:color w:val="000000"/>
          <w:sz w:val="23"/>
          <w:szCs w:val="23"/>
          <w:u w:val="single"/>
          <w:shd w:val="clear" w:color="auto" w:fill="FFFFFF"/>
        </w:rPr>
        <w:t>challenge zone</w:t>
      </w:r>
      <w:r w:rsidRPr="0026301E">
        <w:rPr>
          <w:rFonts w:ascii="Calibri" w:eastAsia="Times New Roman" w:hAnsi="Calibri" w:cs="Times New Roman"/>
          <w:color w:val="000000"/>
          <w:sz w:val="23"/>
          <w:szCs w:val="23"/>
          <w:shd w:val="clear" w:color="auto" w:fill="FFFFFF"/>
        </w:rPr>
        <w:t>.</w:t>
      </w:r>
    </w:p>
    <w:p w14:paraId="60C408E4" w14:textId="77777777" w:rsidR="0026301E" w:rsidRPr="0026301E" w:rsidRDefault="0026301E" w:rsidP="0026301E">
      <w:pPr>
        <w:numPr>
          <w:ilvl w:val="0"/>
          <w:numId w:val="8"/>
        </w:numP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RoadTrip completes the second challenge as described in Use Case: Etch-A-Sketch Challenge.</w:t>
      </w:r>
    </w:p>
    <w:p w14:paraId="5B95FB80" w14:textId="77777777" w:rsidR="0026301E" w:rsidRPr="0026301E" w:rsidRDefault="0026301E" w:rsidP="0026301E">
      <w:pPr>
        <w:numPr>
          <w:ilvl w:val="0"/>
          <w:numId w:val="8"/>
        </w:numP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 xml:space="preserve">RoadTrip turns around and beings to line follow until the third </w:t>
      </w:r>
      <w:r w:rsidRPr="00521735">
        <w:rPr>
          <w:rFonts w:ascii="Calibri" w:eastAsia="Times New Roman" w:hAnsi="Calibri" w:cs="Times New Roman"/>
          <w:color w:val="000000"/>
          <w:sz w:val="23"/>
          <w:szCs w:val="23"/>
          <w:u w:val="single"/>
          <w:shd w:val="clear" w:color="auto" w:fill="FFFFFF"/>
        </w:rPr>
        <w:t>challenge zone</w:t>
      </w:r>
      <w:r w:rsidRPr="0026301E">
        <w:rPr>
          <w:rFonts w:ascii="Calibri" w:eastAsia="Times New Roman" w:hAnsi="Calibri" w:cs="Times New Roman"/>
          <w:color w:val="000000"/>
          <w:sz w:val="23"/>
          <w:szCs w:val="23"/>
          <w:shd w:val="clear" w:color="auto" w:fill="FFFFFF"/>
        </w:rPr>
        <w:t>.</w:t>
      </w:r>
    </w:p>
    <w:p w14:paraId="23DE5430" w14:textId="77777777" w:rsidR="0026301E" w:rsidRPr="0026301E" w:rsidRDefault="0026301E" w:rsidP="0026301E">
      <w:pPr>
        <w:numPr>
          <w:ilvl w:val="0"/>
          <w:numId w:val="8"/>
        </w:numP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RoadTrip completes the third challenge as described in Use Case: Rubik Cube Challenge.</w:t>
      </w:r>
    </w:p>
    <w:p w14:paraId="2350847D" w14:textId="77777777" w:rsidR="0026301E" w:rsidRPr="0026301E" w:rsidRDefault="0026301E" w:rsidP="0026301E">
      <w:pPr>
        <w:numPr>
          <w:ilvl w:val="0"/>
          <w:numId w:val="8"/>
        </w:numP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 xml:space="preserve">RoadTrip turns around and beings to line follow until the fourth </w:t>
      </w:r>
      <w:r w:rsidRPr="00521735">
        <w:rPr>
          <w:rFonts w:ascii="Calibri" w:eastAsia="Times New Roman" w:hAnsi="Calibri" w:cs="Times New Roman"/>
          <w:color w:val="000000"/>
          <w:sz w:val="23"/>
          <w:szCs w:val="23"/>
          <w:u w:val="single"/>
          <w:shd w:val="clear" w:color="auto" w:fill="FFFFFF"/>
        </w:rPr>
        <w:t>challenge zone</w:t>
      </w:r>
      <w:r w:rsidRPr="0026301E">
        <w:rPr>
          <w:rFonts w:ascii="Calibri" w:eastAsia="Times New Roman" w:hAnsi="Calibri" w:cs="Times New Roman"/>
          <w:color w:val="000000"/>
          <w:sz w:val="23"/>
          <w:szCs w:val="23"/>
          <w:shd w:val="clear" w:color="auto" w:fill="FFFFFF"/>
        </w:rPr>
        <w:t>.</w:t>
      </w:r>
    </w:p>
    <w:p w14:paraId="62F77B16" w14:textId="77777777" w:rsidR="0026301E" w:rsidRPr="0026301E" w:rsidRDefault="0026301E" w:rsidP="0026301E">
      <w:pPr>
        <w:numPr>
          <w:ilvl w:val="0"/>
          <w:numId w:val="8"/>
        </w:numP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RoadTrip completes the fourth challenge as described in Use Case: Card Challenge.</w:t>
      </w:r>
    </w:p>
    <w:p w14:paraId="4B39E65D" w14:textId="77777777" w:rsidR="0026301E" w:rsidRPr="0026301E" w:rsidRDefault="0026301E" w:rsidP="0026301E">
      <w:pPr>
        <w:numPr>
          <w:ilvl w:val="0"/>
          <w:numId w:val="8"/>
        </w:numPr>
        <w:pBdr>
          <w:bottom w:val="single" w:sz="6" w:space="1" w:color="auto"/>
        </w:pBdr>
        <w:shd w:val="clear" w:color="auto" w:fill="FFFFFF"/>
        <w:spacing w:after="160"/>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lastRenderedPageBreak/>
        <w:t>RoadTrip turns around and beings to line follow until crossing the finish line while holding onto a card.</w:t>
      </w:r>
    </w:p>
    <w:p w14:paraId="074762CB" w14:textId="77777777" w:rsidR="0026301E" w:rsidRPr="0026301E" w:rsidRDefault="0026301E" w:rsidP="0026301E">
      <w:pPr>
        <w:pBdr>
          <w:bottom w:val="single" w:sz="6" w:space="1" w:color="auto"/>
        </w:pBdr>
        <w:shd w:val="clear" w:color="auto" w:fill="FFFFFF"/>
        <w:spacing w:after="160"/>
        <w:ind w:left="720"/>
        <w:textAlignment w:val="baseline"/>
        <w:rPr>
          <w:rFonts w:ascii="Calibri" w:eastAsia="Times New Roman" w:hAnsi="Calibri" w:cs="Times New Roman"/>
          <w:color w:val="000000"/>
          <w:sz w:val="23"/>
          <w:szCs w:val="23"/>
        </w:rPr>
      </w:pPr>
    </w:p>
    <w:p w14:paraId="58A5B387" w14:textId="77777777" w:rsidR="0026301E" w:rsidRPr="0026301E" w:rsidRDefault="0026301E" w:rsidP="0026301E">
      <w:pPr>
        <w:spacing w:after="160"/>
        <w:rPr>
          <w:rFonts w:ascii="Calibri" w:eastAsia="Times New Roman" w:hAnsi="Calibri" w:cs="Times New Roman"/>
          <w:b/>
          <w:bCs/>
          <w:color w:val="000000"/>
          <w:sz w:val="23"/>
          <w:szCs w:val="23"/>
          <w:shd w:val="clear" w:color="auto" w:fill="FFFFFF"/>
        </w:rPr>
      </w:pPr>
    </w:p>
    <w:p w14:paraId="67E51B35"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Calibri" w:eastAsia="Times New Roman" w:hAnsi="Calibri" w:cs="Times New Roman"/>
          <w:b/>
          <w:bCs/>
          <w:color w:val="000000"/>
          <w:sz w:val="23"/>
          <w:szCs w:val="23"/>
          <w:shd w:val="clear" w:color="auto" w:fill="FFFFFF"/>
        </w:rPr>
        <w:t>Extensions (Alternate Flows)</w:t>
      </w:r>
    </w:p>
    <w:p w14:paraId="5B519FF0" w14:textId="77777777" w:rsidR="0026301E" w:rsidRPr="0026301E" w:rsidRDefault="0026301E" w:rsidP="0026301E">
      <w:pPr>
        <w:rPr>
          <w:rFonts w:ascii="Times New Roman" w:eastAsia="Times New Roman" w:hAnsi="Times New Roman" w:cs="Times New Roman"/>
          <w:sz w:val="24"/>
          <w:szCs w:val="24"/>
        </w:rPr>
      </w:pPr>
      <w:r w:rsidRPr="0026301E">
        <w:rPr>
          <w:rFonts w:ascii="Calibri" w:eastAsia="Times New Roman" w:hAnsi="Calibri" w:cs="Times New Roman"/>
          <w:color w:val="000000"/>
          <w:sz w:val="23"/>
          <w:szCs w:val="23"/>
          <w:shd w:val="clear" w:color="auto" w:fill="FFFFFF"/>
        </w:rPr>
        <w:t>*a. Roadtrip is in a bad state.</w:t>
      </w:r>
    </w:p>
    <w:p w14:paraId="6571924D" w14:textId="77777777" w:rsidR="0026301E" w:rsidRPr="0026301E" w:rsidRDefault="0026301E" w:rsidP="0026301E">
      <w:pPr>
        <w:rPr>
          <w:rFonts w:ascii="Times New Roman" w:eastAsia="Times New Roman" w:hAnsi="Times New Roman" w:cs="Times New Roman"/>
          <w:sz w:val="24"/>
          <w:szCs w:val="24"/>
        </w:rPr>
      </w:pPr>
      <w:r w:rsidRPr="0026301E">
        <w:rPr>
          <w:rFonts w:ascii="Calibri" w:eastAsia="Times New Roman" w:hAnsi="Calibri" w:cs="Times New Roman"/>
          <w:color w:val="000000"/>
          <w:sz w:val="23"/>
          <w:szCs w:val="23"/>
          <w:shd w:val="clear" w:color="auto" w:fill="FFFFFF"/>
        </w:rPr>
        <w:tab/>
        <w:t>1. Roadtrip will backtrack last known good state.</w:t>
      </w:r>
    </w:p>
    <w:p w14:paraId="51068530" w14:textId="77777777" w:rsidR="0026301E" w:rsidRPr="0026301E" w:rsidRDefault="0026301E" w:rsidP="0026301E">
      <w:pPr>
        <w:ind w:firstLine="720"/>
        <w:rPr>
          <w:rFonts w:ascii="Times New Roman" w:eastAsia="Times New Roman" w:hAnsi="Times New Roman" w:cs="Times New Roman"/>
          <w:sz w:val="24"/>
          <w:szCs w:val="24"/>
        </w:rPr>
      </w:pPr>
      <w:r w:rsidRPr="0026301E">
        <w:rPr>
          <w:rFonts w:ascii="Calibri" w:eastAsia="Times New Roman" w:hAnsi="Calibri" w:cs="Times New Roman"/>
          <w:color w:val="000000"/>
          <w:sz w:val="23"/>
          <w:szCs w:val="23"/>
          <w:shd w:val="clear" w:color="auto" w:fill="FFFFFF"/>
        </w:rPr>
        <w:t>2. Roadtrip shall proceed with the next steps to take.</w:t>
      </w:r>
    </w:p>
    <w:p w14:paraId="02306DE4" w14:textId="77777777" w:rsidR="0026301E" w:rsidRPr="0026301E" w:rsidRDefault="0026301E" w:rsidP="0026301E">
      <w:pPr>
        <w:pBdr>
          <w:bottom w:val="single" w:sz="6" w:space="1" w:color="auto"/>
        </w:pBdr>
        <w:rPr>
          <w:rFonts w:ascii="Times New Roman" w:eastAsia="Times New Roman" w:hAnsi="Times New Roman" w:cs="Times New Roman"/>
          <w:sz w:val="24"/>
          <w:szCs w:val="24"/>
        </w:rPr>
      </w:pPr>
    </w:p>
    <w:p w14:paraId="16F46313" w14:textId="77777777" w:rsidR="0026301E" w:rsidRPr="0026301E" w:rsidRDefault="0026301E" w:rsidP="0026301E">
      <w:pPr>
        <w:rPr>
          <w:rFonts w:ascii="Times New Roman" w:eastAsia="Times New Roman" w:hAnsi="Times New Roman" w:cs="Times New Roman"/>
          <w:sz w:val="24"/>
          <w:szCs w:val="24"/>
        </w:rPr>
      </w:pPr>
    </w:p>
    <w:p w14:paraId="38899FEE"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Calibri" w:eastAsia="Times New Roman" w:hAnsi="Calibri" w:cs="Times New Roman"/>
          <w:b/>
          <w:bCs/>
          <w:color w:val="000000"/>
          <w:sz w:val="23"/>
          <w:szCs w:val="23"/>
          <w:shd w:val="clear" w:color="auto" w:fill="FFFFFF"/>
        </w:rPr>
        <w:t xml:space="preserve">Frequency of Occurrence </w:t>
      </w:r>
    </w:p>
    <w:p w14:paraId="12C937A5"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Calibri" w:eastAsia="Times New Roman" w:hAnsi="Calibri" w:cs="Times New Roman"/>
          <w:color w:val="000000"/>
          <w:sz w:val="23"/>
          <w:szCs w:val="23"/>
          <w:shd w:val="clear" w:color="auto" w:fill="FFFFFF"/>
        </w:rPr>
        <w:t>This use case will occur each time the system is placed within the 1’ x 1’ white square. During the competition this shall occur three times due to there being three rounds for each robot that is entered.</w:t>
      </w:r>
    </w:p>
    <w:p w14:paraId="4C6861AC" w14:textId="77777777" w:rsidR="0026301E" w:rsidRPr="0026301E" w:rsidRDefault="0026301E" w:rsidP="0026301E">
      <w:pPr>
        <w:rPr>
          <w:rFonts w:ascii="Times New Roman" w:eastAsia="Times New Roman" w:hAnsi="Times New Roman" w:cs="Times New Roman"/>
          <w:sz w:val="24"/>
          <w:szCs w:val="24"/>
        </w:rPr>
      </w:pPr>
      <w:r w:rsidRPr="0026301E">
        <w:rPr>
          <w:rFonts w:ascii="Times New Roman" w:eastAsia="Times New Roman" w:hAnsi="Times New Roman" w:cs="Times New Roman"/>
          <w:sz w:val="24"/>
          <w:szCs w:val="24"/>
        </w:rPr>
        <w:br w:type="page"/>
      </w:r>
    </w:p>
    <w:p w14:paraId="5B77EE2E" w14:textId="77777777" w:rsidR="0026301E" w:rsidRPr="0026301E" w:rsidRDefault="0026301E" w:rsidP="0026301E">
      <w:pPr>
        <w:spacing w:after="240"/>
        <w:rPr>
          <w:rFonts w:ascii="Times New Roman" w:eastAsia="Times New Roman" w:hAnsi="Times New Roman" w:cs="Times New Roman"/>
          <w:sz w:val="24"/>
          <w:szCs w:val="24"/>
        </w:rPr>
      </w:pPr>
    </w:p>
    <w:p w14:paraId="22F94DBA" w14:textId="77777777" w:rsidR="0026301E" w:rsidRPr="0026301E" w:rsidRDefault="0026301E" w:rsidP="0026301E">
      <w:pPr>
        <w:keepNext/>
        <w:keepLines/>
        <w:numPr>
          <w:ilvl w:val="2"/>
          <w:numId w:val="1"/>
        </w:numPr>
        <w:spacing w:before="40"/>
        <w:outlineLvl w:val="1"/>
        <w:rPr>
          <w:rFonts w:asciiTheme="majorHAnsi" w:eastAsiaTheme="majorEastAsia" w:hAnsiTheme="majorHAnsi" w:cstheme="majorBidi"/>
          <w:color w:val="2E74B5" w:themeColor="accent1" w:themeShade="BF"/>
          <w:sz w:val="26"/>
          <w:szCs w:val="26"/>
        </w:rPr>
      </w:pPr>
      <w:r w:rsidRPr="0026301E">
        <w:rPr>
          <w:rFonts w:asciiTheme="majorHAnsi" w:eastAsiaTheme="majorEastAsia" w:hAnsiTheme="majorHAnsi" w:cstheme="majorBidi"/>
          <w:color w:val="2E74B5" w:themeColor="accent1" w:themeShade="BF"/>
          <w:sz w:val="26"/>
          <w:szCs w:val="26"/>
        </w:rPr>
        <w:t>Use Case 2: Simon Challenge</w:t>
      </w:r>
    </w:p>
    <w:p w14:paraId="5127AB71" w14:textId="77777777" w:rsidR="0026301E" w:rsidRPr="0026301E" w:rsidRDefault="0026301E" w:rsidP="0026301E">
      <w:pPr>
        <w:rPr>
          <w:rFonts w:ascii="Times New Roman" w:eastAsia="Times New Roman" w:hAnsi="Times New Roman" w:cs="Times New Roman"/>
          <w:sz w:val="24"/>
          <w:szCs w:val="24"/>
        </w:rPr>
      </w:pPr>
      <w:r w:rsidRPr="0026301E">
        <w:rPr>
          <w:rFonts w:ascii="Calibri" w:eastAsia="Times New Roman" w:hAnsi="Calibri" w:cs="Times New Roman"/>
          <w:color w:val="000000"/>
          <w:sz w:val="23"/>
          <w:szCs w:val="23"/>
          <w:shd w:val="clear" w:color="auto" w:fill="FFFFFF"/>
        </w:rPr>
        <w:t>Scope:</w:t>
      </w:r>
      <w:r w:rsidRPr="0026301E">
        <w:rPr>
          <w:rFonts w:ascii="Calibri" w:eastAsia="Times New Roman" w:hAnsi="Calibri" w:cs="Times New Roman"/>
          <w:color w:val="000000"/>
          <w:sz w:val="23"/>
          <w:szCs w:val="23"/>
          <w:shd w:val="clear" w:color="auto" w:fill="FFFFFF"/>
        </w:rPr>
        <w:tab/>
      </w:r>
      <w:r w:rsidRPr="0026301E">
        <w:rPr>
          <w:rFonts w:ascii="Calibri" w:eastAsia="Times New Roman" w:hAnsi="Calibri" w:cs="Times New Roman"/>
          <w:color w:val="000000"/>
          <w:sz w:val="23"/>
          <w:szCs w:val="23"/>
          <w:shd w:val="clear" w:color="auto" w:fill="FFFFFF"/>
        </w:rPr>
        <w:tab/>
        <w:t xml:space="preserve"> RoadTrip</w:t>
      </w:r>
    </w:p>
    <w:p w14:paraId="79E8E3D7" w14:textId="77777777" w:rsidR="0026301E" w:rsidRPr="0026301E" w:rsidRDefault="0026301E" w:rsidP="0026301E">
      <w:pPr>
        <w:rPr>
          <w:rFonts w:ascii="Times New Roman" w:eastAsia="Times New Roman" w:hAnsi="Times New Roman" w:cs="Times New Roman"/>
          <w:sz w:val="24"/>
          <w:szCs w:val="24"/>
        </w:rPr>
      </w:pPr>
      <w:r w:rsidRPr="0026301E">
        <w:rPr>
          <w:rFonts w:ascii="Calibri" w:eastAsia="Times New Roman" w:hAnsi="Calibri" w:cs="Times New Roman"/>
          <w:color w:val="000000"/>
          <w:sz w:val="23"/>
          <w:szCs w:val="23"/>
          <w:shd w:val="clear" w:color="auto" w:fill="FFFFFF"/>
        </w:rPr>
        <w:t>Level:</w:t>
      </w:r>
      <w:r w:rsidRPr="0026301E">
        <w:rPr>
          <w:rFonts w:ascii="Calibri" w:eastAsia="Times New Roman" w:hAnsi="Calibri" w:cs="Times New Roman"/>
          <w:color w:val="000000"/>
          <w:sz w:val="23"/>
          <w:szCs w:val="23"/>
          <w:shd w:val="clear" w:color="auto" w:fill="FFFFFF"/>
        </w:rPr>
        <w:tab/>
      </w:r>
      <w:r w:rsidRPr="0026301E">
        <w:rPr>
          <w:rFonts w:ascii="Calibri" w:eastAsia="Times New Roman" w:hAnsi="Calibri" w:cs="Times New Roman"/>
          <w:color w:val="000000"/>
          <w:sz w:val="23"/>
          <w:szCs w:val="23"/>
          <w:shd w:val="clear" w:color="auto" w:fill="FFFFFF"/>
        </w:rPr>
        <w:tab/>
        <w:t xml:space="preserve"> User goal</w:t>
      </w:r>
    </w:p>
    <w:p w14:paraId="7679AE7B" w14:textId="77777777" w:rsidR="0026301E" w:rsidRPr="0026301E" w:rsidRDefault="0026301E" w:rsidP="0026301E">
      <w:pPr>
        <w:pBdr>
          <w:bottom w:val="single" w:sz="6" w:space="1" w:color="auto"/>
        </w:pBdr>
        <w:rPr>
          <w:rFonts w:ascii="Times New Roman" w:eastAsia="Times New Roman" w:hAnsi="Times New Roman" w:cs="Times New Roman"/>
          <w:sz w:val="24"/>
          <w:szCs w:val="24"/>
        </w:rPr>
      </w:pPr>
      <w:r w:rsidRPr="0026301E">
        <w:rPr>
          <w:rFonts w:ascii="Calibri" w:eastAsia="Times New Roman" w:hAnsi="Calibri" w:cs="Times New Roman"/>
          <w:color w:val="000000"/>
          <w:sz w:val="23"/>
          <w:szCs w:val="23"/>
          <w:shd w:val="clear" w:color="auto" w:fill="FFFFFF"/>
        </w:rPr>
        <w:t>Primary Actors: RoadTrip</w:t>
      </w:r>
    </w:p>
    <w:p w14:paraId="35279CCB"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Calibri" w:eastAsia="Times New Roman" w:hAnsi="Calibri" w:cs="Times New Roman"/>
          <w:b/>
          <w:bCs/>
          <w:color w:val="000000"/>
          <w:sz w:val="23"/>
          <w:szCs w:val="23"/>
          <w:shd w:val="clear" w:color="auto" w:fill="FFFFFF"/>
        </w:rPr>
        <w:t>Stakeholders &amp; Interests</w:t>
      </w:r>
    </w:p>
    <w:p w14:paraId="4BB6F82E" w14:textId="77777777" w:rsidR="0026301E" w:rsidRPr="0026301E" w:rsidRDefault="0026301E" w:rsidP="0026301E">
      <w:pPr>
        <w:numPr>
          <w:ilvl w:val="0"/>
          <w:numId w:val="9"/>
        </w:numP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b/>
          <w:bCs/>
          <w:color w:val="000000"/>
          <w:sz w:val="23"/>
          <w:szCs w:val="23"/>
          <w:shd w:val="clear" w:color="auto" w:fill="FFFFFF"/>
        </w:rPr>
        <w:t xml:space="preserve">Team AWTY </w:t>
      </w:r>
      <w:r w:rsidRPr="0026301E">
        <w:rPr>
          <w:rFonts w:ascii="Calibri" w:eastAsia="Times New Roman" w:hAnsi="Calibri" w:cs="Times New Roman"/>
          <w:color w:val="000000"/>
          <w:sz w:val="23"/>
          <w:szCs w:val="23"/>
          <w:shd w:val="clear" w:color="auto" w:fill="FFFFFF"/>
        </w:rPr>
        <w:t>- As the development team has a vested interest as they will be graded on the completion of the system by the customers. Additionally, efforts should be made to apply principles and concepts learned while at Embry-Riddle Aeronautical University (ERAU).</w:t>
      </w:r>
    </w:p>
    <w:p w14:paraId="455BCDC9" w14:textId="77777777" w:rsidR="0026301E" w:rsidRPr="0026301E" w:rsidRDefault="0026301E" w:rsidP="0026301E">
      <w:pPr>
        <w:rPr>
          <w:rFonts w:ascii="Times New Roman" w:eastAsia="Times New Roman" w:hAnsi="Times New Roman" w:cs="Times New Roman"/>
          <w:sz w:val="24"/>
          <w:szCs w:val="24"/>
        </w:rPr>
      </w:pPr>
    </w:p>
    <w:p w14:paraId="6DF26006" w14:textId="77777777" w:rsidR="0026301E" w:rsidRPr="0026301E" w:rsidRDefault="0026301E" w:rsidP="0026301E">
      <w:pPr>
        <w:numPr>
          <w:ilvl w:val="0"/>
          <w:numId w:val="10"/>
        </w:numP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b/>
          <w:bCs/>
          <w:color w:val="000000"/>
          <w:sz w:val="23"/>
          <w:szCs w:val="23"/>
          <w:shd w:val="clear" w:color="auto" w:fill="FFFFFF"/>
        </w:rPr>
        <w:t>Dr. Barott, Dr. Seker and Jorge Torres -</w:t>
      </w:r>
      <w:r w:rsidRPr="0026301E">
        <w:rPr>
          <w:rFonts w:ascii="Calibri" w:eastAsia="Times New Roman" w:hAnsi="Calibri" w:cs="Times New Roman"/>
          <w:color w:val="000000"/>
          <w:sz w:val="23"/>
          <w:szCs w:val="23"/>
          <w:shd w:val="clear" w:color="auto" w:fill="FFFFFF"/>
        </w:rPr>
        <w:t xml:space="preserve"> As customers of team AWTY, Dr. Barott, Dr. Seker and Jorge Torres are interested in the completion of the product as outlined in this document. Furthermore, Dr. Barott and Dr. Seker are interested in ensuring that the project meets the standards set forth by Department of Electrical, Computer, Software &amp; Systems Engineering (ECSSE) at ERAU.</w:t>
      </w:r>
    </w:p>
    <w:p w14:paraId="065AB561" w14:textId="77777777" w:rsidR="0026301E" w:rsidRPr="0026301E" w:rsidRDefault="0026301E" w:rsidP="0026301E">
      <w:pPr>
        <w:rPr>
          <w:rFonts w:ascii="Times New Roman" w:eastAsia="Times New Roman" w:hAnsi="Times New Roman" w:cs="Times New Roman"/>
          <w:sz w:val="24"/>
          <w:szCs w:val="24"/>
        </w:rPr>
      </w:pPr>
    </w:p>
    <w:p w14:paraId="60ECECA1" w14:textId="77777777" w:rsidR="0026301E" w:rsidRPr="0026301E" w:rsidRDefault="0026301E" w:rsidP="0026301E">
      <w:pPr>
        <w:numPr>
          <w:ilvl w:val="0"/>
          <w:numId w:val="11"/>
        </w:numPr>
        <w:pBdr>
          <w:bottom w:val="single" w:sz="6" w:space="1" w:color="auto"/>
        </w:pBd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b/>
          <w:bCs/>
          <w:color w:val="000000"/>
          <w:sz w:val="23"/>
          <w:szCs w:val="23"/>
          <w:shd w:val="clear" w:color="auto" w:fill="FFFFFF"/>
        </w:rPr>
        <w:t>ERAU -</w:t>
      </w:r>
      <w:r w:rsidRPr="0026301E">
        <w:rPr>
          <w:rFonts w:ascii="Calibri" w:eastAsia="Times New Roman" w:hAnsi="Calibri" w:cs="Times New Roman"/>
          <w:color w:val="000000"/>
          <w:sz w:val="23"/>
          <w:szCs w:val="23"/>
          <w:shd w:val="clear" w:color="auto" w:fill="FFFFFF"/>
        </w:rPr>
        <w:t xml:space="preserve"> Since the University is an indirect sponsor of the project, any actions taken by the development team reflect directly back upon the University.</w:t>
      </w:r>
    </w:p>
    <w:p w14:paraId="7C3EC4A3" w14:textId="77777777" w:rsidR="0026301E" w:rsidRPr="0026301E" w:rsidRDefault="0026301E" w:rsidP="0026301E">
      <w:pPr>
        <w:rPr>
          <w:rFonts w:ascii="Times New Roman" w:eastAsia="Times New Roman" w:hAnsi="Times New Roman" w:cs="Times New Roman"/>
          <w:sz w:val="24"/>
          <w:szCs w:val="24"/>
        </w:rPr>
      </w:pPr>
    </w:p>
    <w:p w14:paraId="0F0A8D7D"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Calibri" w:eastAsia="Times New Roman" w:hAnsi="Calibri" w:cs="Times New Roman"/>
          <w:b/>
          <w:bCs/>
          <w:color w:val="000000"/>
          <w:sz w:val="23"/>
          <w:szCs w:val="23"/>
          <w:shd w:val="clear" w:color="auto" w:fill="FFFFFF"/>
        </w:rPr>
        <w:t>Preconditions</w:t>
      </w:r>
    </w:p>
    <w:p w14:paraId="22E2BA05" w14:textId="77777777" w:rsidR="0026301E" w:rsidRPr="0026301E" w:rsidRDefault="0026301E" w:rsidP="0026301E">
      <w:pPr>
        <w:numPr>
          <w:ilvl w:val="0"/>
          <w:numId w:val="12"/>
        </w:numPr>
        <w:pBdr>
          <w:bottom w:val="single" w:sz="6" w:space="1" w:color="auto"/>
        </w:pBdr>
        <w:shd w:val="clear" w:color="auto" w:fill="FFFFFF"/>
        <w:spacing w:after="160"/>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 xml:space="preserve">RoadTrip has reached the Simon </w:t>
      </w:r>
      <w:r w:rsidRPr="004559B3">
        <w:rPr>
          <w:rFonts w:ascii="Calibri" w:eastAsia="Times New Roman" w:hAnsi="Calibri" w:cs="Times New Roman"/>
          <w:color w:val="000000"/>
          <w:sz w:val="23"/>
          <w:szCs w:val="23"/>
          <w:u w:val="single"/>
          <w:shd w:val="clear" w:color="auto" w:fill="FFFFFF"/>
        </w:rPr>
        <w:t>challenge zone</w:t>
      </w:r>
      <w:r w:rsidRPr="0026301E">
        <w:rPr>
          <w:rFonts w:ascii="Calibri" w:eastAsia="Times New Roman" w:hAnsi="Calibri" w:cs="Times New Roman"/>
          <w:color w:val="000000"/>
          <w:sz w:val="23"/>
          <w:szCs w:val="23"/>
          <w:shd w:val="clear" w:color="auto" w:fill="FFFFFF"/>
        </w:rPr>
        <w:t>.</w:t>
      </w:r>
    </w:p>
    <w:p w14:paraId="6F0721D6" w14:textId="77777777" w:rsidR="0026301E" w:rsidRPr="0026301E" w:rsidRDefault="0026301E" w:rsidP="0026301E">
      <w:pPr>
        <w:pBdr>
          <w:bottom w:val="single" w:sz="6" w:space="1" w:color="auto"/>
        </w:pBdr>
        <w:shd w:val="clear" w:color="auto" w:fill="FFFFFF"/>
        <w:spacing w:after="160"/>
        <w:ind w:left="720"/>
        <w:textAlignment w:val="baseline"/>
        <w:rPr>
          <w:rFonts w:ascii="Calibri" w:eastAsia="Times New Roman" w:hAnsi="Calibri" w:cs="Times New Roman"/>
          <w:color w:val="000000"/>
          <w:sz w:val="23"/>
          <w:szCs w:val="23"/>
        </w:rPr>
      </w:pPr>
    </w:p>
    <w:p w14:paraId="7FAA0EA4" w14:textId="77777777" w:rsidR="0026301E" w:rsidRPr="0026301E" w:rsidRDefault="0026301E" w:rsidP="0026301E">
      <w:pPr>
        <w:shd w:val="clear" w:color="auto" w:fill="FFFFFF"/>
        <w:spacing w:after="160"/>
        <w:ind w:left="1080"/>
        <w:textAlignment w:val="baseline"/>
        <w:rPr>
          <w:rFonts w:ascii="Calibri" w:eastAsia="Times New Roman" w:hAnsi="Calibri" w:cs="Times New Roman"/>
          <w:color w:val="000000"/>
          <w:sz w:val="23"/>
          <w:szCs w:val="23"/>
        </w:rPr>
      </w:pPr>
    </w:p>
    <w:p w14:paraId="3A00AC2E"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Calibri" w:eastAsia="Times New Roman" w:hAnsi="Calibri" w:cs="Times New Roman"/>
          <w:b/>
          <w:bCs/>
          <w:color w:val="000000"/>
          <w:sz w:val="23"/>
          <w:szCs w:val="23"/>
          <w:shd w:val="clear" w:color="auto" w:fill="FFFFFF"/>
        </w:rPr>
        <w:t>Postconditions</w:t>
      </w:r>
    </w:p>
    <w:p w14:paraId="46DA2B44" w14:textId="77777777" w:rsidR="0026301E" w:rsidRPr="0026301E" w:rsidRDefault="0026301E" w:rsidP="0026301E">
      <w:pPr>
        <w:numPr>
          <w:ilvl w:val="0"/>
          <w:numId w:val="13"/>
        </w:numPr>
        <w:pBdr>
          <w:bottom w:val="single" w:sz="6" w:space="1" w:color="auto"/>
        </w:pBdr>
        <w:shd w:val="clear" w:color="auto" w:fill="FFFFFF"/>
        <w:spacing w:after="160"/>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RoadTrip completes playing Simon for 15 seconds.</w:t>
      </w:r>
    </w:p>
    <w:p w14:paraId="3ABA9F47" w14:textId="77777777" w:rsidR="0026301E" w:rsidRPr="0026301E" w:rsidRDefault="0026301E" w:rsidP="0026301E">
      <w:pPr>
        <w:pBdr>
          <w:bottom w:val="single" w:sz="6" w:space="1" w:color="auto"/>
        </w:pBdr>
        <w:shd w:val="clear" w:color="auto" w:fill="FFFFFF"/>
        <w:spacing w:after="160"/>
        <w:ind w:left="720"/>
        <w:textAlignment w:val="baseline"/>
        <w:rPr>
          <w:rFonts w:ascii="Calibri" w:eastAsia="Times New Roman" w:hAnsi="Calibri" w:cs="Times New Roman"/>
          <w:color w:val="000000"/>
          <w:sz w:val="23"/>
          <w:szCs w:val="23"/>
        </w:rPr>
      </w:pPr>
    </w:p>
    <w:p w14:paraId="247D3CE3"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Calibri" w:eastAsia="Times New Roman" w:hAnsi="Calibri" w:cs="Times New Roman"/>
          <w:b/>
          <w:bCs/>
          <w:color w:val="000000"/>
          <w:sz w:val="23"/>
          <w:szCs w:val="23"/>
          <w:shd w:val="clear" w:color="auto" w:fill="FFFFFF"/>
        </w:rPr>
        <w:t>Main Success Scenario</w:t>
      </w:r>
    </w:p>
    <w:p w14:paraId="73959EFD" w14:textId="77777777" w:rsidR="0026301E" w:rsidRPr="0026301E" w:rsidRDefault="0026301E" w:rsidP="0026301E">
      <w:pPr>
        <w:numPr>
          <w:ilvl w:val="0"/>
          <w:numId w:val="14"/>
        </w:numP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 xml:space="preserve">RoadTrip correctly identifies the challenge to be the Simon </w:t>
      </w:r>
      <w:r w:rsidRPr="004559B3">
        <w:rPr>
          <w:rFonts w:ascii="Calibri" w:eastAsia="Times New Roman" w:hAnsi="Calibri" w:cs="Times New Roman"/>
          <w:color w:val="000000"/>
          <w:sz w:val="23"/>
          <w:szCs w:val="23"/>
          <w:u w:val="single"/>
          <w:shd w:val="clear" w:color="auto" w:fill="FFFFFF"/>
        </w:rPr>
        <w:t>challenge zone</w:t>
      </w:r>
      <w:r w:rsidRPr="0026301E">
        <w:rPr>
          <w:rFonts w:ascii="Calibri" w:eastAsia="Times New Roman" w:hAnsi="Calibri" w:cs="Times New Roman"/>
          <w:color w:val="000000"/>
          <w:sz w:val="23"/>
          <w:szCs w:val="23"/>
          <w:shd w:val="clear" w:color="auto" w:fill="FFFFFF"/>
        </w:rPr>
        <w:t>.</w:t>
      </w:r>
    </w:p>
    <w:p w14:paraId="4E013789" w14:textId="3D9F30D1" w:rsidR="0026301E" w:rsidRPr="0026301E" w:rsidRDefault="00A72040" w:rsidP="0026301E">
      <w:pPr>
        <w:numPr>
          <w:ilvl w:val="0"/>
          <w:numId w:val="14"/>
        </w:numPr>
        <w:shd w:val="clear" w:color="auto" w:fill="FFFFFF"/>
        <w:ind w:left="1080"/>
        <w:textAlignment w:val="baseline"/>
        <w:rPr>
          <w:rFonts w:ascii="Calibri" w:eastAsia="Times New Roman" w:hAnsi="Calibri" w:cs="Times New Roman"/>
          <w:color w:val="000000"/>
          <w:sz w:val="23"/>
          <w:szCs w:val="23"/>
        </w:rPr>
      </w:pPr>
      <w:r>
        <w:rPr>
          <w:rFonts w:ascii="Calibri" w:eastAsia="Times New Roman" w:hAnsi="Calibri" w:cs="Times New Roman"/>
          <w:color w:val="000000"/>
          <w:sz w:val="23"/>
          <w:szCs w:val="23"/>
          <w:shd w:val="clear" w:color="auto" w:fill="FFFFFF"/>
        </w:rPr>
        <w:t xml:space="preserve">RoadTrip </w:t>
      </w:r>
      <w:r w:rsidRPr="004559B3">
        <w:rPr>
          <w:rFonts w:ascii="Calibri" w:eastAsia="Times New Roman" w:hAnsi="Calibri" w:cs="Times New Roman"/>
          <w:color w:val="000000"/>
          <w:sz w:val="23"/>
          <w:szCs w:val="23"/>
          <w:u w:val="single"/>
          <w:shd w:val="clear" w:color="auto" w:fill="FFFFFF"/>
        </w:rPr>
        <w:t>lines itself up</w:t>
      </w:r>
      <w:r>
        <w:rPr>
          <w:rFonts w:ascii="Calibri" w:eastAsia="Times New Roman" w:hAnsi="Calibri" w:cs="Times New Roman"/>
          <w:color w:val="000000"/>
          <w:sz w:val="23"/>
          <w:szCs w:val="23"/>
          <w:shd w:val="clear" w:color="auto" w:fill="FFFFFF"/>
        </w:rPr>
        <w:t xml:space="preserve"> with</w:t>
      </w:r>
      <w:r w:rsidR="0026301E" w:rsidRPr="0026301E">
        <w:rPr>
          <w:rFonts w:ascii="Calibri" w:eastAsia="Times New Roman" w:hAnsi="Calibri" w:cs="Times New Roman"/>
          <w:color w:val="000000"/>
          <w:sz w:val="23"/>
          <w:szCs w:val="23"/>
          <w:shd w:val="clear" w:color="auto" w:fill="FFFFFF"/>
        </w:rPr>
        <w:t xml:space="preserve"> the Simon playing piece.</w:t>
      </w:r>
    </w:p>
    <w:p w14:paraId="1FBC64B4" w14:textId="77777777" w:rsidR="0026301E" w:rsidRPr="0026301E" w:rsidRDefault="0026301E" w:rsidP="0026301E">
      <w:pPr>
        <w:numPr>
          <w:ilvl w:val="0"/>
          <w:numId w:val="14"/>
        </w:numP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RoadTrip pushing the start button located on the Simon.</w:t>
      </w:r>
    </w:p>
    <w:p w14:paraId="19701061" w14:textId="77777777" w:rsidR="0026301E" w:rsidRPr="0026301E" w:rsidRDefault="0026301E" w:rsidP="0026301E">
      <w:pPr>
        <w:numPr>
          <w:ilvl w:val="0"/>
          <w:numId w:val="14"/>
        </w:numP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RoadTrip correctly identifies which colors and order the Simon has lit up.</w:t>
      </w:r>
    </w:p>
    <w:p w14:paraId="7B311B8C" w14:textId="77777777" w:rsidR="0026301E" w:rsidRPr="0026301E" w:rsidRDefault="0026301E" w:rsidP="0026301E">
      <w:pPr>
        <w:numPr>
          <w:ilvl w:val="0"/>
          <w:numId w:val="14"/>
        </w:numP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RoadTrip pushes each button in the order at which the Simon has lit up.</w:t>
      </w:r>
    </w:p>
    <w:p w14:paraId="25FAC08C" w14:textId="77777777" w:rsidR="0026301E" w:rsidRPr="0026301E" w:rsidRDefault="0026301E" w:rsidP="0026301E">
      <w:pPr>
        <w:numPr>
          <w:ilvl w:val="0"/>
          <w:numId w:val="14"/>
        </w:numPr>
        <w:pBdr>
          <w:bottom w:val="single" w:sz="6" w:space="1" w:color="auto"/>
        </w:pBdr>
        <w:shd w:val="clear" w:color="auto" w:fill="FFFFFF"/>
        <w:spacing w:after="160"/>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RoadTrip repeats steps 4 and 5 until 15 seconds has passed.</w:t>
      </w:r>
    </w:p>
    <w:p w14:paraId="1FB989E9" w14:textId="77777777" w:rsidR="0026301E" w:rsidRPr="0026301E" w:rsidRDefault="0026301E" w:rsidP="0026301E">
      <w:pPr>
        <w:pBdr>
          <w:bottom w:val="single" w:sz="6" w:space="1" w:color="auto"/>
        </w:pBdr>
        <w:shd w:val="clear" w:color="auto" w:fill="FFFFFF"/>
        <w:spacing w:after="160"/>
        <w:ind w:left="720"/>
        <w:textAlignment w:val="baseline"/>
        <w:rPr>
          <w:rFonts w:ascii="Calibri" w:eastAsia="Times New Roman" w:hAnsi="Calibri" w:cs="Times New Roman"/>
          <w:color w:val="000000"/>
          <w:sz w:val="23"/>
          <w:szCs w:val="23"/>
        </w:rPr>
      </w:pPr>
    </w:p>
    <w:p w14:paraId="2BEC7B53"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Calibri" w:eastAsia="Times New Roman" w:hAnsi="Calibri" w:cs="Times New Roman"/>
          <w:b/>
          <w:bCs/>
          <w:color w:val="000000"/>
          <w:sz w:val="23"/>
          <w:szCs w:val="23"/>
          <w:shd w:val="clear" w:color="auto" w:fill="FFFFFF"/>
        </w:rPr>
        <w:t>Extensions (Alternate Flows)</w:t>
      </w:r>
    </w:p>
    <w:p w14:paraId="2A43E42A" w14:textId="2D802591" w:rsidR="0026301E" w:rsidRPr="0026301E" w:rsidRDefault="0026301E" w:rsidP="0026301E">
      <w:pPr>
        <w:rPr>
          <w:rFonts w:ascii="Times New Roman" w:eastAsia="Times New Roman" w:hAnsi="Times New Roman" w:cs="Times New Roman"/>
          <w:sz w:val="24"/>
          <w:szCs w:val="24"/>
        </w:rPr>
      </w:pPr>
      <w:r w:rsidRPr="0026301E">
        <w:rPr>
          <w:rFonts w:ascii="Calibri" w:eastAsia="Times New Roman" w:hAnsi="Calibri" w:cs="Times New Roman"/>
          <w:color w:val="000000"/>
          <w:sz w:val="23"/>
          <w:szCs w:val="23"/>
          <w:shd w:val="clear" w:color="auto" w:fill="FFFFFF"/>
        </w:rPr>
        <w:t>*a. Roadtrip fails to respond or correctly push buttons</w:t>
      </w:r>
      <w:r w:rsidR="00A72040">
        <w:rPr>
          <w:rFonts w:ascii="Calibri" w:eastAsia="Times New Roman" w:hAnsi="Calibri" w:cs="Times New Roman"/>
          <w:color w:val="000000"/>
          <w:sz w:val="23"/>
          <w:szCs w:val="23"/>
          <w:shd w:val="clear" w:color="auto" w:fill="FFFFFF"/>
        </w:rPr>
        <w:t xml:space="preserve"> in order to where Simon signal</w:t>
      </w:r>
      <w:r w:rsidRPr="0026301E">
        <w:rPr>
          <w:rFonts w:ascii="Calibri" w:eastAsia="Times New Roman" w:hAnsi="Calibri" w:cs="Times New Roman"/>
          <w:color w:val="000000"/>
          <w:sz w:val="23"/>
          <w:szCs w:val="23"/>
          <w:shd w:val="clear" w:color="auto" w:fill="FFFFFF"/>
        </w:rPr>
        <w:t xml:space="preserve">s </w:t>
      </w:r>
      <w:r w:rsidR="004559B3">
        <w:rPr>
          <w:rFonts w:ascii="Calibri" w:eastAsia="Times New Roman" w:hAnsi="Calibri" w:cs="Times New Roman"/>
          <w:color w:val="000000"/>
          <w:sz w:val="23"/>
          <w:szCs w:val="23"/>
          <w:shd w:val="clear" w:color="auto" w:fill="FFFFFF"/>
        </w:rPr>
        <w:t>failure</w:t>
      </w:r>
    </w:p>
    <w:p w14:paraId="0994DDE7" w14:textId="77777777" w:rsidR="0026301E" w:rsidRPr="0026301E" w:rsidRDefault="0026301E" w:rsidP="0026301E">
      <w:pPr>
        <w:pBdr>
          <w:bottom w:val="single" w:sz="6" w:space="1" w:color="auto"/>
        </w:pBdr>
        <w:rPr>
          <w:rFonts w:ascii="Calibri" w:eastAsia="Times New Roman" w:hAnsi="Calibri" w:cs="Times New Roman"/>
          <w:color w:val="000000"/>
          <w:sz w:val="23"/>
          <w:szCs w:val="23"/>
          <w:shd w:val="clear" w:color="auto" w:fill="FFFFFF"/>
        </w:rPr>
      </w:pPr>
      <w:r w:rsidRPr="0026301E">
        <w:rPr>
          <w:rFonts w:ascii="Calibri" w:eastAsia="Times New Roman" w:hAnsi="Calibri" w:cs="Times New Roman"/>
          <w:color w:val="000000"/>
          <w:sz w:val="23"/>
          <w:szCs w:val="23"/>
          <w:shd w:val="clear" w:color="auto" w:fill="FFFFFF"/>
        </w:rPr>
        <w:lastRenderedPageBreak/>
        <w:tab/>
        <w:t>1. Roadtrip shall restart at step 3 again and continue on with steps 4 and 5 (this process does not reset the 15 second timer).</w:t>
      </w:r>
    </w:p>
    <w:p w14:paraId="2F1194B3" w14:textId="77777777" w:rsidR="0026301E" w:rsidRPr="0026301E" w:rsidRDefault="0026301E" w:rsidP="0026301E">
      <w:pPr>
        <w:pBdr>
          <w:bottom w:val="single" w:sz="6" w:space="1" w:color="auto"/>
        </w:pBdr>
        <w:rPr>
          <w:rFonts w:ascii="Times New Roman" w:eastAsia="Times New Roman" w:hAnsi="Times New Roman" w:cs="Times New Roman"/>
          <w:sz w:val="24"/>
          <w:szCs w:val="24"/>
        </w:rPr>
      </w:pPr>
    </w:p>
    <w:p w14:paraId="50827031" w14:textId="77777777" w:rsidR="0026301E" w:rsidRPr="0026301E" w:rsidRDefault="0026301E" w:rsidP="0026301E">
      <w:pPr>
        <w:rPr>
          <w:rFonts w:ascii="Times New Roman" w:eastAsia="Times New Roman" w:hAnsi="Times New Roman" w:cs="Times New Roman"/>
          <w:sz w:val="24"/>
          <w:szCs w:val="24"/>
        </w:rPr>
      </w:pPr>
    </w:p>
    <w:p w14:paraId="3716E77C"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Calibri" w:eastAsia="Times New Roman" w:hAnsi="Calibri" w:cs="Times New Roman"/>
          <w:b/>
          <w:bCs/>
          <w:color w:val="000000"/>
          <w:sz w:val="23"/>
          <w:szCs w:val="23"/>
          <w:shd w:val="clear" w:color="auto" w:fill="FFFFFF"/>
        </w:rPr>
        <w:t xml:space="preserve">Frequency of Occurrence </w:t>
      </w:r>
    </w:p>
    <w:p w14:paraId="04BB582B" w14:textId="77777777" w:rsidR="0026301E" w:rsidRPr="0026301E" w:rsidRDefault="0026301E" w:rsidP="0026301E">
      <w:pPr>
        <w:spacing w:after="160"/>
        <w:rPr>
          <w:rFonts w:ascii="Calibri" w:eastAsia="Times New Roman" w:hAnsi="Calibri" w:cs="Times New Roman"/>
          <w:color w:val="000000"/>
          <w:sz w:val="23"/>
          <w:szCs w:val="23"/>
          <w:shd w:val="clear" w:color="auto" w:fill="FFFFFF"/>
        </w:rPr>
      </w:pPr>
      <w:r w:rsidRPr="0026301E">
        <w:rPr>
          <w:rFonts w:ascii="Calibri" w:eastAsia="Times New Roman" w:hAnsi="Calibri" w:cs="Times New Roman"/>
          <w:color w:val="000000"/>
          <w:sz w:val="23"/>
          <w:szCs w:val="23"/>
          <w:shd w:val="clear" w:color="auto" w:fill="FFFFFF"/>
        </w:rPr>
        <w:t xml:space="preserve">This use case will occur every time Roadtrip reaches and identifies the challenge to be the Simon challenge. During the competition this shall occur three times due to there being three rounds for each robot that is entered and this challenge shall occur once per round. </w:t>
      </w:r>
    </w:p>
    <w:p w14:paraId="22320E1D" w14:textId="77777777" w:rsidR="0026301E" w:rsidRPr="0026301E" w:rsidRDefault="0026301E" w:rsidP="0026301E">
      <w:pPr>
        <w:rPr>
          <w:rFonts w:ascii="Calibri" w:eastAsia="Times New Roman" w:hAnsi="Calibri" w:cs="Times New Roman"/>
          <w:color w:val="000000"/>
          <w:sz w:val="23"/>
          <w:szCs w:val="23"/>
          <w:shd w:val="clear" w:color="auto" w:fill="FFFFFF"/>
        </w:rPr>
      </w:pPr>
      <w:r w:rsidRPr="0026301E">
        <w:rPr>
          <w:rFonts w:ascii="Calibri" w:eastAsia="Times New Roman" w:hAnsi="Calibri" w:cs="Times New Roman"/>
          <w:color w:val="000000"/>
          <w:sz w:val="23"/>
          <w:szCs w:val="23"/>
          <w:shd w:val="clear" w:color="auto" w:fill="FFFFFF"/>
        </w:rPr>
        <w:br w:type="page"/>
      </w:r>
    </w:p>
    <w:p w14:paraId="7554339E" w14:textId="77777777" w:rsidR="0026301E" w:rsidRPr="0026301E" w:rsidRDefault="0026301E" w:rsidP="0026301E">
      <w:pPr>
        <w:spacing w:after="160"/>
        <w:rPr>
          <w:rFonts w:ascii="Times New Roman" w:eastAsia="Times New Roman" w:hAnsi="Times New Roman" w:cs="Times New Roman"/>
          <w:sz w:val="24"/>
          <w:szCs w:val="24"/>
        </w:rPr>
      </w:pPr>
    </w:p>
    <w:p w14:paraId="3A4D205F" w14:textId="77777777" w:rsidR="0026301E" w:rsidRPr="0026301E" w:rsidRDefault="0026301E" w:rsidP="0026301E">
      <w:pPr>
        <w:keepNext/>
        <w:keepLines/>
        <w:numPr>
          <w:ilvl w:val="2"/>
          <w:numId w:val="1"/>
        </w:numPr>
        <w:spacing w:before="40"/>
        <w:outlineLvl w:val="1"/>
        <w:rPr>
          <w:rFonts w:asciiTheme="majorHAnsi" w:eastAsiaTheme="majorEastAsia" w:hAnsiTheme="majorHAnsi" w:cstheme="majorBidi"/>
          <w:color w:val="2E74B5" w:themeColor="accent1" w:themeShade="BF"/>
          <w:sz w:val="26"/>
          <w:szCs w:val="26"/>
        </w:rPr>
      </w:pPr>
      <w:r w:rsidRPr="0026301E">
        <w:rPr>
          <w:rFonts w:asciiTheme="majorHAnsi" w:eastAsiaTheme="majorEastAsia" w:hAnsiTheme="majorHAnsi" w:cstheme="majorBidi"/>
          <w:color w:val="2E74B5" w:themeColor="accent1" w:themeShade="BF"/>
          <w:sz w:val="26"/>
          <w:szCs w:val="26"/>
        </w:rPr>
        <w:t>Use Case 3: Etch-A-Sketch Challenge</w:t>
      </w:r>
    </w:p>
    <w:p w14:paraId="3BDFAC9C" w14:textId="77777777" w:rsidR="0026301E" w:rsidRPr="0026301E" w:rsidRDefault="0026301E" w:rsidP="0026301E">
      <w:pPr>
        <w:rPr>
          <w:rFonts w:ascii="Times New Roman" w:eastAsia="Times New Roman" w:hAnsi="Times New Roman" w:cs="Times New Roman"/>
          <w:sz w:val="24"/>
          <w:szCs w:val="24"/>
        </w:rPr>
      </w:pPr>
      <w:r w:rsidRPr="0026301E">
        <w:rPr>
          <w:rFonts w:ascii="Calibri" w:eastAsia="Times New Roman" w:hAnsi="Calibri" w:cs="Times New Roman"/>
          <w:color w:val="000000"/>
          <w:sz w:val="23"/>
          <w:szCs w:val="23"/>
          <w:shd w:val="clear" w:color="auto" w:fill="FFFFFF"/>
        </w:rPr>
        <w:t>Scope:</w:t>
      </w:r>
      <w:r w:rsidRPr="0026301E">
        <w:rPr>
          <w:rFonts w:ascii="Calibri" w:eastAsia="Times New Roman" w:hAnsi="Calibri" w:cs="Times New Roman"/>
          <w:color w:val="000000"/>
          <w:sz w:val="23"/>
          <w:szCs w:val="23"/>
          <w:shd w:val="clear" w:color="auto" w:fill="FFFFFF"/>
        </w:rPr>
        <w:tab/>
      </w:r>
      <w:r w:rsidRPr="0026301E">
        <w:rPr>
          <w:rFonts w:ascii="Calibri" w:eastAsia="Times New Roman" w:hAnsi="Calibri" w:cs="Times New Roman"/>
          <w:color w:val="000000"/>
          <w:sz w:val="23"/>
          <w:szCs w:val="23"/>
          <w:shd w:val="clear" w:color="auto" w:fill="FFFFFF"/>
        </w:rPr>
        <w:tab/>
        <w:t xml:space="preserve"> RoadTrip</w:t>
      </w:r>
    </w:p>
    <w:p w14:paraId="0EEDBD2F" w14:textId="77777777" w:rsidR="0026301E" w:rsidRPr="0026301E" w:rsidRDefault="0026301E" w:rsidP="0026301E">
      <w:pPr>
        <w:rPr>
          <w:rFonts w:ascii="Times New Roman" w:eastAsia="Times New Roman" w:hAnsi="Times New Roman" w:cs="Times New Roman"/>
          <w:sz w:val="24"/>
          <w:szCs w:val="24"/>
        </w:rPr>
      </w:pPr>
      <w:r w:rsidRPr="0026301E">
        <w:rPr>
          <w:rFonts w:ascii="Calibri" w:eastAsia="Times New Roman" w:hAnsi="Calibri" w:cs="Times New Roman"/>
          <w:color w:val="000000"/>
          <w:sz w:val="23"/>
          <w:szCs w:val="23"/>
          <w:shd w:val="clear" w:color="auto" w:fill="FFFFFF"/>
        </w:rPr>
        <w:t>Level:</w:t>
      </w:r>
      <w:r w:rsidRPr="0026301E">
        <w:rPr>
          <w:rFonts w:ascii="Calibri" w:eastAsia="Times New Roman" w:hAnsi="Calibri" w:cs="Times New Roman"/>
          <w:color w:val="000000"/>
          <w:sz w:val="23"/>
          <w:szCs w:val="23"/>
          <w:shd w:val="clear" w:color="auto" w:fill="FFFFFF"/>
        </w:rPr>
        <w:tab/>
      </w:r>
      <w:r w:rsidRPr="0026301E">
        <w:rPr>
          <w:rFonts w:ascii="Calibri" w:eastAsia="Times New Roman" w:hAnsi="Calibri" w:cs="Times New Roman"/>
          <w:color w:val="000000"/>
          <w:sz w:val="23"/>
          <w:szCs w:val="23"/>
          <w:shd w:val="clear" w:color="auto" w:fill="FFFFFF"/>
        </w:rPr>
        <w:tab/>
        <w:t xml:space="preserve"> User goal</w:t>
      </w:r>
    </w:p>
    <w:p w14:paraId="517F65C0" w14:textId="77777777" w:rsidR="0026301E" w:rsidRPr="0026301E" w:rsidRDefault="0026301E" w:rsidP="0026301E">
      <w:pPr>
        <w:pBdr>
          <w:bottom w:val="single" w:sz="6" w:space="1" w:color="auto"/>
        </w:pBdr>
        <w:rPr>
          <w:rFonts w:ascii="Times New Roman" w:eastAsia="Times New Roman" w:hAnsi="Times New Roman" w:cs="Times New Roman"/>
          <w:sz w:val="24"/>
          <w:szCs w:val="24"/>
        </w:rPr>
      </w:pPr>
      <w:r w:rsidRPr="0026301E">
        <w:rPr>
          <w:rFonts w:ascii="Calibri" w:eastAsia="Times New Roman" w:hAnsi="Calibri" w:cs="Times New Roman"/>
          <w:color w:val="000000"/>
          <w:sz w:val="23"/>
          <w:szCs w:val="23"/>
          <w:shd w:val="clear" w:color="auto" w:fill="FFFFFF"/>
        </w:rPr>
        <w:t>Primary Actors: RoadTrip</w:t>
      </w:r>
    </w:p>
    <w:p w14:paraId="1F6F6100" w14:textId="77777777" w:rsidR="0026301E" w:rsidRPr="0026301E" w:rsidRDefault="0026301E" w:rsidP="0026301E">
      <w:pPr>
        <w:rPr>
          <w:rFonts w:ascii="Times New Roman" w:eastAsia="Times New Roman" w:hAnsi="Times New Roman" w:cs="Times New Roman"/>
          <w:sz w:val="24"/>
          <w:szCs w:val="24"/>
        </w:rPr>
      </w:pPr>
    </w:p>
    <w:p w14:paraId="0EE90635"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Calibri" w:eastAsia="Times New Roman" w:hAnsi="Calibri" w:cs="Times New Roman"/>
          <w:b/>
          <w:bCs/>
          <w:color w:val="000000"/>
          <w:sz w:val="23"/>
          <w:szCs w:val="23"/>
          <w:shd w:val="clear" w:color="auto" w:fill="FFFFFF"/>
        </w:rPr>
        <w:t>Stakeholders &amp; Interests</w:t>
      </w:r>
    </w:p>
    <w:p w14:paraId="1C9FE47D" w14:textId="77777777" w:rsidR="0026301E" w:rsidRPr="0026301E" w:rsidRDefault="0026301E" w:rsidP="0026301E">
      <w:pPr>
        <w:numPr>
          <w:ilvl w:val="0"/>
          <w:numId w:val="15"/>
        </w:numP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b/>
          <w:bCs/>
          <w:color w:val="000000"/>
          <w:sz w:val="23"/>
          <w:szCs w:val="23"/>
          <w:shd w:val="clear" w:color="auto" w:fill="FFFFFF"/>
        </w:rPr>
        <w:t xml:space="preserve">Team AWTY </w:t>
      </w:r>
      <w:r w:rsidRPr="0026301E">
        <w:rPr>
          <w:rFonts w:ascii="Calibri" w:eastAsia="Times New Roman" w:hAnsi="Calibri" w:cs="Times New Roman"/>
          <w:color w:val="000000"/>
          <w:sz w:val="23"/>
          <w:szCs w:val="23"/>
          <w:shd w:val="clear" w:color="auto" w:fill="FFFFFF"/>
        </w:rPr>
        <w:t>- As the development team has a vested interest as they will be graded on the completion of the system by the customers. Additionally, efforts should be made to apply principles and concepts learned while at Embry-Riddle Aeronautical University (ERAU).</w:t>
      </w:r>
    </w:p>
    <w:p w14:paraId="3D0D62F5" w14:textId="77777777" w:rsidR="0026301E" w:rsidRPr="0026301E" w:rsidRDefault="0026301E" w:rsidP="0026301E">
      <w:pPr>
        <w:rPr>
          <w:rFonts w:ascii="Times New Roman" w:eastAsia="Times New Roman" w:hAnsi="Times New Roman" w:cs="Times New Roman"/>
          <w:sz w:val="24"/>
          <w:szCs w:val="24"/>
        </w:rPr>
      </w:pPr>
    </w:p>
    <w:p w14:paraId="459A18C9" w14:textId="77777777" w:rsidR="0026301E" w:rsidRPr="0026301E" w:rsidRDefault="0026301E" w:rsidP="0026301E">
      <w:pPr>
        <w:numPr>
          <w:ilvl w:val="0"/>
          <w:numId w:val="16"/>
        </w:numP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b/>
          <w:bCs/>
          <w:color w:val="000000"/>
          <w:sz w:val="23"/>
          <w:szCs w:val="23"/>
          <w:shd w:val="clear" w:color="auto" w:fill="FFFFFF"/>
        </w:rPr>
        <w:t>Dr. Barott, Dr. Seker and Jorge Torres -</w:t>
      </w:r>
      <w:r w:rsidRPr="0026301E">
        <w:rPr>
          <w:rFonts w:ascii="Calibri" w:eastAsia="Times New Roman" w:hAnsi="Calibri" w:cs="Times New Roman"/>
          <w:color w:val="000000"/>
          <w:sz w:val="23"/>
          <w:szCs w:val="23"/>
          <w:shd w:val="clear" w:color="auto" w:fill="FFFFFF"/>
        </w:rPr>
        <w:t xml:space="preserve"> As customers of team AWTY, Dr. Barott, Dr. Seker and Jorge Torres are interested in the completion of the product as outlined in this document. Furthermore, Dr. Barott and Dr. Seker are interested in ensuring that the project meets the standards set forth by Department of Electrical, Computer, Software &amp; Systems Engineering (ECSSE) at ERAU.</w:t>
      </w:r>
    </w:p>
    <w:p w14:paraId="43B5B14F" w14:textId="77777777" w:rsidR="0026301E" w:rsidRPr="0026301E" w:rsidRDefault="0026301E" w:rsidP="0026301E">
      <w:pPr>
        <w:rPr>
          <w:rFonts w:ascii="Times New Roman" w:eastAsia="Times New Roman" w:hAnsi="Times New Roman" w:cs="Times New Roman"/>
          <w:sz w:val="24"/>
          <w:szCs w:val="24"/>
        </w:rPr>
      </w:pPr>
    </w:p>
    <w:p w14:paraId="2C5FF8D2" w14:textId="77777777" w:rsidR="0026301E" w:rsidRPr="0026301E" w:rsidRDefault="0026301E" w:rsidP="0026301E">
      <w:pPr>
        <w:numPr>
          <w:ilvl w:val="0"/>
          <w:numId w:val="17"/>
        </w:numPr>
        <w:pBdr>
          <w:bottom w:val="single" w:sz="6" w:space="1" w:color="auto"/>
        </w:pBd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b/>
          <w:bCs/>
          <w:color w:val="000000"/>
          <w:sz w:val="23"/>
          <w:szCs w:val="23"/>
          <w:shd w:val="clear" w:color="auto" w:fill="FFFFFF"/>
        </w:rPr>
        <w:t>ERAU -</w:t>
      </w:r>
      <w:r w:rsidRPr="0026301E">
        <w:rPr>
          <w:rFonts w:ascii="Calibri" w:eastAsia="Times New Roman" w:hAnsi="Calibri" w:cs="Times New Roman"/>
          <w:color w:val="000000"/>
          <w:sz w:val="23"/>
          <w:szCs w:val="23"/>
          <w:shd w:val="clear" w:color="auto" w:fill="FFFFFF"/>
        </w:rPr>
        <w:t xml:space="preserve"> Since the University is an indirect sponsor of the project, any actions taken by the development team reflect directly back upon the University.</w:t>
      </w:r>
    </w:p>
    <w:p w14:paraId="78D950F3" w14:textId="77777777" w:rsidR="0026301E" w:rsidRPr="0026301E" w:rsidRDefault="0026301E" w:rsidP="0026301E">
      <w:pPr>
        <w:rPr>
          <w:rFonts w:ascii="Times New Roman" w:eastAsia="Times New Roman" w:hAnsi="Times New Roman" w:cs="Times New Roman"/>
          <w:sz w:val="24"/>
          <w:szCs w:val="24"/>
        </w:rPr>
      </w:pPr>
    </w:p>
    <w:p w14:paraId="4403711D"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Calibri" w:eastAsia="Times New Roman" w:hAnsi="Calibri" w:cs="Times New Roman"/>
          <w:b/>
          <w:bCs/>
          <w:color w:val="000000"/>
          <w:sz w:val="23"/>
          <w:szCs w:val="23"/>
          <w:shd w:val="clear" w:color="auto" w:fill="FFFFFF"/>
        </w:rPr>
        <w:t>Preconditions</w:t>
      </w:r>
    </w:p>
    <w:p w14:paraId="531742AC" w14:textId="77777777" w:rsidR="0026301E" w:rsidRPr="0026301E" w:rsidRDefault="0026301E" w:rsidP="0026301E">
      <w:pPr>
        <w:numPr>
          <w:ilvl w:val="0"/>
          <w:numId w:val="18"/>
        </w:numPr>
        <w:pBdr>
          <w:bottom w:val="single" w:sz="6" w:space="1" w:color="auto"/>
        </w:pBdr>
        <w:shd w:val="clear" w:color="auto" w:fill="FFFFFF"/>
        <w:spacing w:after="160"/>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 xml:space="preserve">RoadTrip has arrived at the Etch-A-Sketch </w:t>
      </w:r>
      <w:r w:rsidRPr="004559B3">
        <w:rPr>
          <w:rFonts w:ascii="Calibri" w:eastAsia="Times New Roman" w:hAnsi="Calibri" w:cs="Times New Roman"/>
          <w:color w:val="000000"/>
          <w:sz w:val="23"/>
          <w:szCs w:val="23"/>
          <w:u w:val="single"/>
          <w:shd w:val="clear" w:color="auto" w:fill="FFFFFF"/>
        </w:rPr>
        <w:t>challenge zone.</w:t>
      </w:r>
    </w:p>
    <w:p w14:paraId="3E6591DB" w14:textId="77777777" w:rsidR="0026301E" w:rsidRPr="0026301E" w:rsidRDefault="0026301E" w:rsidP="0026301E">
      <w:pPr>
        <w:pBdr>
          <w:bottom w:val="single" w:sz="6" w:space="1" w:color="auto"/>
        </w:pBdr>
        <w:shd w:val="clear" w:color="auto" w:fill="FFFFFF"/>
        <w:spacing w:after="160"/>
        <w:ind w:left="720"/>
        <w:textAlignment w:val="baseline"/>
        <w:rPr>
          <w:rFonts w:ascii="Calibri" w:eastAsia="Times New Roman" w:hAnsi="Calibri" w:cs="Times New Roman"/>
          <w:color w:val="000000"/>
          <w:sz w:val="23"/>
          <w:szCs w:val="23"/>
        </w:rPr>
      </w:pPr>
    </w:p>
    <w:p w14:paraId="59996270"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Calibri" w:eastAsia="Times New Roman" w:hAnsi="Calibri" w:cs="Times New Roman"/>
          <w:b/>
          <w:bCs/>
          <w:color w:val="000000"/>
          <w:sz w:val="23"/>
          <w:szCs w:val="23"/>
          <w:shd w:val="clear" w:color="auto" w:fill="FFFFFF"/>
        </w:rPr>
        <w:t>Postconditions</w:t>
      </w:r>
    </w:p>
    <w:p w14:paraId="6C624165" w14:textId="77777777" w:rsidR="0026301E" w:rsidRPr="0026301E" w:rsidRDefault="0026301E" w:rsidP="0026301E">
      <w:pPr>
        <w:numPr>
          <w:ilvl w:val="0"/>
          <w:numId w:val="19"/>
        </w:numPr>
        <w:pBdr>
          <w:bottom w:val="single" w:sz="6" w:space="1" w:color="auto"/>
        </w:pBdr>
        <w:shd w:val="clear" w:color="auto" w:fill="FFFFFF"/>
        <w:spacing w:after="160"/>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RoadTrip completes drawing ‘IEEE’ using the Etch-A-Sketch.</w:t>
      </w:r>
    </w:p>
    <w:p w14:paraId="1073B050" w14:textId="77777777" w:rsidR="0026301E" w:rsidRPr="0026301E" w:rsidRDefault="0026301E" w:rsidP="0026301E">
      <w:pPr>
        <w:pBdr>
          <w:bottom w:val="single" w:sz="6" w:space="1" w:color="auto"/>
        </w:pBdr>
        <w:shd w:val="clear" w:color="auto" w:fill="FFFFFF"/>
        <w:spacing w:after="160"/>
        <w:ind w:left="720"/>
        <w:textAlignment w:val="baseline"/>
        <w:rPr>
          <w:rFonts w:ascii="Calibri" w:eastAsia="Times New Roman" w:hAnsi="Calibri" w:cs="Times New Roman"/>
          <w:color w:val="000000"/>
          <w:sz w:val="23"/>
          <w:szCs w:val="23"/>
        </w:rPr>
      </w:pPr>
    </w:p>
    <w:p w14:paraId="413FA0D7"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Calibri" w:eastAsia="Times New Roman" w:hAnsi="Calibri" w:cs="Times New Roman"/>
          <w:b/>
          <w:bCs/>
          <w:color w:val="000000"/>
          <w:sz w:val="23"/>
          <w:szCs w:val="23"/>
          <w:shd w:val="clear" w:color="auto" w:fill="FFFFFF"/>
        </w:rPr>
        <w:t>Main Success Scenario</w:t>
      </w:r>
    </w:p>
    <w:p w14:paraId="410A1F4A" w14:textId="77777777" w:rsidR="0026301E" w:rsidRPr="0026301E" w:rsidRDefault="0026301E" w:rsidP="0026301E">
      <w:pPr>
        <w:numPr>
          <w:ilvl w:val="0"/>
          <w:numId w:val="20"/>
        </w:numP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RoadTrip correctly identifies the challenge to be the Etch-A-Sketch challenge.</w:t>
      </w:r>
    </w:p>
    <w:p w14:paraId="3C5F22CA" w14:textId="77777777" w:rsidR="0026301E" w:rsidRPr="0026301E" w:rsidRDefault="0026301E" w:rsidP="0026301E">
      <w:pPr>
        <w:numPr>
          <w:ilvl w:val="0"/>
          <w:numId w:val="20"/>
        </w:numP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 xml:space="preserve">RoadTrip </w:t>
      </w:r>
      <w:r w:rsidRPr="004559B3">
        <w:rPr>
          <w:rFonts w:ascii="Calibri" w:eastAsia="Times New Roman" w:hAnsi="Calibri" w:cs="Times New Roman"/>
          <w:color w:val="000000"/>
          <w:sz w:val="23"/>
          <w:szCs w:val="23"/>
          <w:u w:val="single"/>
          <w:shd w:val="clear" w:color="auto" w:fill="FFFFFF"/>
        </w:rPr>
        <w:t>lines itself up</w:t>
      </w:r>
      <w:r w:rsidRPr="0026301E">
        <w:rPr>
          <w:rFonts w:ascii="Calibri" w:eastAsia="Times New Roman" w:hAnsi="Calibri" w:cs="Times New Roman"/>
          <w:color w:val="000000"/>
          <w:sz w:val="23"/>
          <w:szCs w:val="23"/>
          <w:shd w:val="clear" w:color="auto" w:fill="FFFFFF"/>
        </w:rPr>
        <w:t xml:space="preserve"> with the Etch-A-Sketch.</w:t>
      </w:r>
    </w:p>
    <w:p w14:paraId="28C66F1C" w14:textId="77777777" w:rsidR="0026301E" w:rsidRPr="0026301E" w:rsidRDefault="0026301E" w:rsidP="0026301E">
      <w:pPr>
        <w:numPr>
          <w:ilvl w:val="0"/>
          <w:numId w:val="20"/>
        </w:numPr>
        <w:pBdr>
          <w:bottom w:val="single" w:sz="6" w:space="1" w:color="auto"/>
        </w:pBdr>
        <w:shd w:val="clear" w:color="auto" w:fill="FFFFFF"/>
        <w:spacing w:after="160"/>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RoadTrip twist the two knobs to draw ‘IEEE’ on the Etch-A-Sketch (Font and Size TBD).</w:t>
      </w:r>
    </w:p>
    <w:p w14:paraId="5FA142D6" w14:textId="77777777" w:rsidR="0026301E" w:rsidRPr="0026301E" w:rsidRDefault="0026301E" w:rsidP="0026301E">
      <w:pPr>
        <w:pBdr>
          <w:bottom w:val="single" w:sz="6" w:space="1" w:color="auto"/>
        </w:pBdr>
        <w:shd w:val="clear" w:color="auto" w:fill="FFFFFF"/>
        <w:spacing w:after="160"/>
        <w:ind w:left="720"/>
        <w:textAlignment w:val="baseline"/>
        <w:rPr>
          <w:rFonts w:ascii="Calibri" w:eastAsia="Times New Roman" w:hAnsi="Calibri" w:cs="Times New Roman"/>
          <w:color w:val="000000"/>
          <w:sz w:val="23"/>
          <w:szCs w:val="23"/>
        </w:rPr>
      </w:pPr>
    </w:p>
    <w:p w14:paraId="488DF863"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Calibri" w:eastAsia="Times New Roman" w:hAnsi="Calibri" w:cs="Times New Roman"/>
          <w:b/>
          <w:bCs/>
          <w:color w:val="000000"/>
          <w:sz w:val="23"/>
          <w:szCs w:val="23"/>
          <w:shd w:val="clear" w:color="auto" w:fill="FFFFFF"/>
        </w:rPr>
        <w:t>Extensions (Alternate Flows)</w:t>
      </w:r>
    </w:p>
    <w:p w14:paraId="097ED658" w14:textId="77777777" w:rsidR="0026301E" w:rsidRPr="0026301E" w:rsidRDefault="0026301E" w:rsidP="0026301E">
      <w:pPr>
        <w:rPr>
          <w:rFonts w:ascii="Times New Roman" w:eastAsia="Times New Roman" w:hAnsi="Times New Roman" w:cs="Times New Roman"/>
          <w:sz w:val="24"/>
          <w:szCs w:val="24"/>
        </w:rPr>
      </w:pPr>
      <w:r w:rsidRPr="0026301E">
        <w:rPr>
          <w:rFonts w:ascii="Calibri" w:eastAsia="Times New Roman" w:hAnsi="Calibri" w:cs="Times New Roman"/>
          <w:color w:val="000000"/>
          <w:sz w:val="23"/>
          <w:szCs w:val="23"/>
          <w:shd w:val="clear" w:color="auto" w:fill="FFFFFF"/>
        </w:rPr>
        <w:t>*a. Roadtrip is in a bad state.</w:t>
      </w:r>
    </w:p>
    <w:p w14:paraId="61F1A26B" w14:textId="77777777" w:rsidR="0026301E" w:rsidRPr="0026301E" w:rsidRDefault="0026301E" w:rsidP="0026301E">
      <w:pPr>
        <w:rPr>
          <w:rFonts w:ascii="Times New Roman" w:eastAsia="Times New Roman" w:hAnsi="Times New Roman" w:cs="Times New Roman"/>
          <w:sz w:val="24"/>
          <w:szCs w:val="24"/>
        </w:rPr>
      </w:pPr>
      <w:r w:rsidRPr="0026301E">
        <w:rPr>
          <w:rFonts w:ascii="Calibri" w:eastAsia="Times New Roman" w:hAnsi="Calibri" w:cs="Times New Roman"/>
          <w:color w:val="000000"/>
          <w:sz w:val="23"/>
          <w:szCs w:val="23"/>
          <w:shd w:val="clear" w:color="auto" w:fill="FFFFFF"/>
        </w:rPr>
        <w:tab/>
        <w:t>1. Roadtrip will backtrack last known good state.</w:t>
      </w:r>
    </w:p>
    <w:p w14:paraId="0DF0C268" w14:textId="77777777" w:rsidR="0026301E" w:rsidRPr="0026301E" w:rsidRDefault="0026301E" w:rsidP="0026301E">
      <w:pPr>
        <w:rPr>
          <w:rFonts w:ascii="Times New Roman" w:eastAsia="Times New Roman" w:hAnsi="Times New Roman" w:cs="Times New Roman"/>
          <w:sz w:val="24"/>
          <w:szCs w:val="24"/>
        </w:rPr>
      </w:pPr>
      <w:r w:rsidRPr="0026301E">
        <w:rPr>
          <w:rFonts w:ascii="Calibri" w:eastAsia="Times New Roman" w:hAnsi="Calibri" w:cs="Times New Roman"/>
          <w:color w:val="000000"/>
          <w:sz w:val="23"/>
          <w:szCs w:val="23"/>
          <w:shd w:val="clear" w:color="auto" w:fill="FFFFFF"/>
        </w:rPr>
        <w:tab/>
        <w:t>2. Roadtrip shall proceed with the next steps to take.</w:t>
      </w:r>
    </w:p>
    <w:p w14:paraId="685ED9F5" w14:textId="77777777" w:rsidR="0026301E" w:rsidRPr="0026301E" w:rsidRDefault="0026301E" w:rsidP="0026301E">
      <w:pPr>
        <w:pBdr>
          <w:bottom w:val="single" w:sz="6" w:space="1" w:color="auto"/>
        </w:pBdr>
        <w:rPr>
          <w:rFonts w:ascii="Times New Roman" w:eastAsia="Times New Roman" w:hAnsi="Times New Roman" w:cs="Times New Roman"/>
          <w:sz w:val="24"/>
          <w:szCs w:val="24"/>
        </w:rPr>
      </w:pPr>
    </w:p>
    <w:p w14:paraId="19DC8577" w14:textId="77777777" w:rsidR="0026301E" w:rsidRPr="0026301E" w:rsidRDefault="0026301E" w:rsidP="0026301E">
      <w:pPr>
        <w:rPr>
          <w:rFonts w:ascii="Times New Roman" w:eastAsia="Times New Roman" w:hAnsi="Times New Roman" w:cs="Times New Roman"/>
          <w:sz w:val="24"/>
          <w:szCs w:val="24"/>
        </w:rPr>
      </w:pPr>
    </w:p>
    <w:p w14:paraId="3BF8EA91"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Calibri" w:eastAsia="Times New Roman" w:hAnsi="Calibri" w:cs="Times New Roman"/>
          <w:b/>
          <w:bCs/>
          <w:color w:val="000000"/>
          <w:sz w:val="23"/>
          <w:szCs w:val="23"/>
          <w:shd w:val="clear" w:color="auto" w:fill="FFFFFF"/>
        </w:rPr>
        <w:lastRenderedPageBreak/>
        <w:t xml:space="preserve">Frequency of Occurrence </w:t>
      </w:r>
    </w:p>
    <w:p w14:paraId="574B8954"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Calibri" w:eastAsia="Times New Roman" w:hAnsi="Calibri" w:cs="Times New Roman"/>
          <w:color w:val="000000"/>
          <w:sz w:val="23"/>
          <w:szCs w:val="23"/>
          <w:shd w:val="clear" w:color="auto" w:fill="FFFFFF"/>
        </w:rPr>
        <w:t xml:space="preserve">This use case will occur every time Roadtrip reaches and identifies the challenge to be the Simon challenge. During the competition this shall occur three times due to there being three rounds for each robot that is entered and this challenge shall occur once per round. </w:t>
      </w:r>
    </w:p>
    <w:p w14:paraId="07E02E64" w14:textId="77777777" w:rsidR="0026301E" w:rsidRPr="0026301E" w:rsidRDefault="0026301E" w:rsidP="0026301E">
      <w:pPr>
        <w:rPr>
          <w:rFonts w:ascii="Times New Roman" w:eastAsia="Times New Roman" w:hAnsi="Times New Roman" w:cs="Times New Roman"/>
          <w:sz w:val="24"/>
          <w:szCs w:val="24"/>
        </w:rPr>
      </w:pPr>
      <w:r w:rsidRPr="0026301E">
        <w:rPr>
          <w:rFonts w:ascii="Times New Roman" w:eastAsia="Times New Roman" w:hAnsi="Times New Roman" w:cs="Times New Roman"/>
          <w:sz w:val="24"/>
          <w:szCs w:val="24"/>
        </w:rPr>
        <w:br w:type="page"/>
      </w:r>
    </w:p>
    <w:p w14:paraId="3E6061C2" w14:textId="77777777" w:rsidR="0026301E" w:rsidRPr="0026301E" w:rsidRDefault="0026301E" w:rsidP="0026301E">
      <w:pPr>
        <w:spacing w:after="240"/>
        <w:rPr>
          <w:rFonts w:ascii="Times New Roman" w:eastAsia="Times New Roman" w:hAnsi="Times New Roman" w:cs="Times New Roman"/>
          <w:sz w:val="24"/>
          <w:szCs w:val="24"/>
        </w:rPr>
      </w:pPr>
    </w:p>
    <w:p w14:paraId="1293287F" w14:textId="77777777" w:rsidR="0026301E" w:rsidRPr="0026301E" w:rsidRDefault="0026301E" w:rsidP="0026301E">
      <w:pPr>
        <w:keepNext/>
        <w:keepLines/>
        <w:numPr>
          <w:ilvl w:val="2"/>
          <w:numId w:val="1"/>
        </w:numPr>
        <w:spacing w:before="40"/>
        <w:outlineLvl w:val="1"/>
        <w:rPr>
          <w:rFonts w:asciiTheme="majorHAnsi" w:eastAsiaTheme="majorEastAsia" w:hAnsiTheme="majorHAnsi" w:cstheme="majorBidi"/>
          <w:color w:val="2E74B5" w:themeColor="accent1" w:themeShade="BF"/>
          <w:sz w:val="26"/>
          <w:szCs w:val="26"/>
        </w:rPr>
      </w:pPr>
      <w:r w:rsidRPr="0026301E">
        <w:rPr>
          <w:rFonts w:asciiTheme="majorHAnsi" w:eastAsiaTheme="majorEastAsia" w:hAnsiTheme="majorHAnsi" w:cstheme="majorBidi"/>
          <w:color w:val="2E74B5" w:themeColor="accent1" w:themeShade="BF"/>
          <w:sz w:val="26"/>
          <w:szCs w:val="26"/>
        </w:rPr>
        <w:t>Use Case 4: Rubik’s Cube Challenge</w:t>
      </w:r>
    </w:p>
    <w:p w14:paraId="32853B85" w14:textId="77777777" w:rsidR="0026301E" w:rsidRPr="0026301E" w:rsidRDefault="0026301E" w:rsidP="0026301E">
      <w:pPr>
        <w:rPr>
          <w:rFonts w:ascii="Times New Roman" w:eastAsia="Times New Roman" w:hAnsi="Times New Roman" w:cs="Times New Roman"/>
          <w:sz w:val="24"/>
          <w:szCs w:val="24"/>
        </w:rPr>
      </w:pPr>
      <w:r w:rsidRPr="0026301E">
        <w:rPr>
          <w:rFonts w:ascii="Calibri" w:eastAsia="Times New Roman" w:hAnsi="Calibri" w:cs="Times New Roman"/>
          <w:color w:val="000000"/>
          <w:sz w:val="23"/>
          <w:szCs w:val="23"/>
          <w:shd w:val="clear" w:color="auto" w:fill="FFFFFF"/>
        </w:rPr>
        <w:t>Scope:</w:t>
      </w:r>
      <w:r w:rsidRPr="0026301E">
        <w:rPr>
          <w:rFonts w:ascii="Calibri" w:eastAsia="Times New Roman" w:hAnsi="Calibri" w:cs="Times New Roman"/>
          <w:color w:val="000000"/>
          <w:sz w:val="23"/>
          <w:szCs w:val="23"/>
          <w:shd w:val="clear" w:color="auto" w:fill="FFFFFF"/>
        </w:rPr>
        <w:tab/>
      </w:r>
      <w:r w:rsidRPr="0026301E">
        <w:rPr>
          <w:rFonts w:ascii="Calibri" w:eastAsia="Times New Roman" w:hAnsi="Calibri" w:cs="Times New Roman"/>
          <w:color w:val="000000"/>
          <w:sz w:val="23"/>
          <w:szCs w:val="23"/>
          <w:shd w:val="clear" w:color="auto" w:fill="FFFFFF"/>
        </w:rPr>
        <w:tab/>
        <w:t xml:space="preserve"> RoadTrip</w:t>
      </w:r>
    </w:p>
    <w:p w14:paraId="3C493DAD" w14:textId="77777777" w:rsidR="0026301E" w:rsidRPr="0026301E" w:rsidRDefault="0026301E" w:rsidP="0026301E">
      <w:pPr>
        <w:tabs>
          <w:tab w:val="left" w:pos="720"/>
          <w:tab w:val="left" w:pos="1440"/>
          <w:tab w:val="left" w:pos="2160"/>
          <w:tab w:val="left" w:pos="6825"/>
        </w:tabs>
        <w:rPr>
          <w:rFonts w:ascii="Times New Roman" w:eastAsia="Times New Roman" w:hAnsi="Times New Roman" w:cs="Times New Roman"/>
          <w:sz w:val="24"/>
          <w:szCs w:val="24"/>
        </w:rPr>
      </w:pPr>
      <w:r w:rsidRPr="0026301E">
        <w:rPr>
          <w:rFonts w:ascii="Calibri" w:eastAsia="Times New Roman" w:hAnsi="Calibri" w:cs="Times New Roman"/>
          <w:color w:val="000000"/>
          <w:sz w:val="23"/>
          <w:szCs w:val="23"/>
          <w:shd w:val="clear" w:color="auto" w:fill="FFFFFF"/>
        </w:rPr>
        <w:t>Level:</w:t>
      </w:r>
      <w:r w:rsidRPr="0026301E">
        <w:rPr>
          <w:rFonts w:ascii="Calibri" w:eastAsia="Times New Roman" w:hAnsi="Calibri" w:cs="Times New Roman"/>
          <w:color w:val="000000"/>
          <w:sz w:val="23"/>
          <w:szCs w:val="23"/>
          <w:shd w:val="clear" w:color="auto" w:fill="FFFFFF"/>
        </w:rPr>
        <w:tab/>
      </w:r>
      <w:r w:rsidRPr="0026301E">
        <w:rPr>
          <w:rFonts w:ascii="Calibri" w:eastAsia="Times New Roman" w:hAnsi="Calibri" w:cs="Times New Roman"/>
          <w:color w:val="000000"/>
          <w:sz w:val="23"/>
          <w:szCs w:val="23"/>
          <w:shd w:val="clear" w:color="auto" w:fill="FFFFFF"/>
        </w:rPr>
        <w:tab/>
        <w:t xml:space="preserve"> User goal</w:t>
      </w:r>
      <w:r w:rsidRPr="0026301E">
        <w:rPr>
          <w:rFonts w:ascii="Calibri" w:eastAsia="Times New Roman" w:hAnsi="Calibri" w:cs="Times New Roman"/>
          <w:color w:val="000000"/>
          <w:sz w:val="23"/>
          <w:szCs w:val="23"/>
          <w:shd w:val="clear" w:color="auto" w:fill="FFFFFF"/>
        </w:rPr>
        <w:tab/>
      </w:r>
    </w:p>
    <w:p w14:paraId="60CFDFF3" w14:textId="77777777" w:rsidR="0026301E" w:rsidRPr="0026301E" w:rsidRDefault="0026301E" w:rsidP="0026301E">
      <w:pPr>
        <w:rPr>
          <w:rFonts w:ascii="Times New Roman" w:eastAsia="Times New Roman" w:hAnsi="Times New Roman" w:cs="Times New Roman"/>
          <w:sz w:val="24"/>
          <w:szCs w:val="24"/>
        </w:rPr>
      </w:pPr>
      <w:r w:rsidRPr="0026301E">
        <w:rPr>
          <w:rFonts w:ascii="Calibri" w:eastAsia="Times New Roman" w:hAnsi="Calibri" w:cs="Times New Roman"/>
          <w:color w:val="000000"/>
          <w:sz w:val="23"/>
          <w:szCs w:val="23"/>
          <w:shd w:val="clear" w:color="auto" w:fill="FFFFFF"/>
        </w:rPr>
        <w:t>Primary Actors: RoadTrip</w:t>
      </w:r>
    </w:p>
    <w:p w14:paraId="21CF5FC5" w14:textId="77777777" w:rsidR="0026301E" w:rsidRPr="0026301E" w:rsidRDefault="0026301E" w:rsidP="0026301E">
      <w:pPr>
        <w:rPr>
          <w:rFonts w:ascii="Times New Roman" w:eastAsia="Times New Roman" w:hAnsi="Times New Roman" w:cs="Times New Roman"/>
          <w:sz w:val="24"/>
          <w:szCs w:val="24"/>
        </w:rPr>
      </w:pPr>
    </w:p>
    <w:p w14:paraId="2B99D106"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Calibri" w:eastAsia="Times New Roman" w:hAnsi="Calibri" w:cs="Times New Roman"/>
          <w:b/>
          <w:bCs/>
          <w:color w:val="000000"/>
          <w:sz w:val="23"/>
          <w:szCs w:val="23"/>
          <w:shd w:val="clear" w:color="auto" w:fill="FFFFFF"/>
        </w:rPr>
        <w:t>Stakeholders &amp; Interests</w:t>
      </w:r>
    </w:p>
    <w:p w14:paraId="46F49F75" w14:textId="77777777" w:rsidR="0026301E" w:rsidRPr="0026301E" w:rsidRDefault="0026301E" w:rsidP="0026301E">
      <w:pPr>
        <w:numPr>
          <w:ilvl w:val="0"/>
          <w:numId w:val="21"/>
        </w:numP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b/>
          <w:bCs/>
          <w:color w:val="000000"/>
          <w:sz w:val="23"/>
          <w:szCs w:val="23"/>
          <w:shd w:val="clear" w:color="auto" w:fill="FFFFFF"/>
        </w:rPr>
        <w:t xml:space="preserve">Team AWTY </w:t>
      </w:r>
      <w:r w:rsidRPr="0026301E">
        <w:rPr>
          <w:rFonts w:ascii="Calibri" w:eastAsia="Times New Roman" w:hAnsi="Calibri" w:cs="Times New Roman"/>
          <w:color w:val="000000"/>
          <w:sz w:val="23"/>
          <w:szCs w:val="23"/>
          <w:shd w:val="clear" w:color="auto" w:fill="FFFFFF"/>
        </w:rPr>
        <w:t>- As the development team has a vested interest as they will be graded on the completion of the system by the customers. Additionally, efforts should be made to apply principles and concepts learned while at Embry-Riddle Aeronautical University (ERAU).</w:t>
      </w:r>
    </w:p>
    <w:p w14:paraId="319621E6" w14:textId="77777777" w:rsidR="0026301E" w:rsidRPr="0026301E" w:rsidRDefault="0026301E" w:rsidP="0026301E">
      <w:pPr>
        <w:rPr>
          <w:rFonts w:ascii="Times New Roman" w:eastAsia="Times New Roman" w:hAnsi="Times New Roman" w:cs="Times New Roman"/>
          <w:sz w:val="24"/>
          <w:szCs w:val="24"/>
        </w:rPr>
      </w:pPr>
    </w:p>
    <w:p w14:paraId="679F3896" w14:textId="77777777" w:rsidR="0026301E" w:rsidRPr="0026301E" w:rsidRDefault="0026301E" w:rsidP="0026301E">
      <w:pPr>
        <w:numPr>
          <w:ilvl w:val="0"/>
          <w:numId w:val="22"/>
        </w:numP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b/>
          <w:bCs/>
          <w:color w:val="000000"/>
          <w:sz w:val="23"/>
          <w:szCs w:val="23"/>
          <w:shd w:val="clear" w:color="auto" w:fill="FFFFFF"/>
        </w:rPr>
        <w:t>Dr. Barott, Dr. Seker and Jorge Torres -</w:t>
      </w:r>
      <w:r w:rsidRPr="0026301E">
        <w:rPr>
          <w:rFonts w:ascii="Calibri" w:eastAsia="Times New Roman" w:hAnsi="Calibri" w:cs="Times New Roman"/>
          <w:color w:val="000000"/>
          <w:sz w:val="23"/>
          <w:szCs w:val="23"/>
          <w:shd w:val="clear" w:color="auto" w:fill="FFFFFF"/>
        </w:rPr>
        <w:t xml:space="preserve"> As customers of team AWTY, Dr. Barott, Dr. Seker and Jorge Torres are interested in the completion of the product as outlined in this document. Furthermore, Dr. Barott and Dr. Seker are interested in ensuring that the project meets the standards set forth by Department of Electrical, Computer, Software &amp; Systems Engineering (ECSSE) at ERAU.</w:t>
      </w:r>
    </w:p>
    <w:p w14:paraId="624ACFFF" w14:textId="77777777" w:rsidR="0026301E" w:rsidRPr="0026301E" w:rsidRDefault="0026301E" w:rsidP="0026301E">
      <w:pPr>
        <w:rPr>
          <w:rFonts w:ascii="Times New Roman" w:eastAsia="Times New Roman" w:hAnsi="Times New Roman" w:cs="Times New Roman"/>
          <w:sz w:val="24"/>
          <w:szCs w:val="24"/>
        </w:rPr>
      </w:pPr>
    </w:p>
    <w:p w14:paraId="6B1A4CFD" w14:textId="77777777" w:rsidR="0026301E" w:rsidRPr="0026301E" w:rsidRDefault="0026301E" w:rsidP="0026301E">
      <w:pPr>
        <w:numPr>
          <w:ilvl w:val="0"/>
          <w:numId w:val="23"/>
        </w:numP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b/>
          <w:bCs/>
          <w:color w:val="000000"/>
          <w:sz w:val="23"/>
          <w:szCs w:val="23"/>
          <w:shd w:val="clear" w:color="auto" w:fill="FFFFFF"/>
        </w:rPr>
        <w:t>ERAU -</w:t>
      </w:r>
      <w:r w:rsidRPr="0026301E">
        <w:rPr>
          <w:rFonts w:ascii="Calibri" w:eastAsia="Times New Roman" w:hAnsi="Calibri" w:cs="Times New Roman"/>
          <w:color w:val="000000"/>
          <w:sz w:val="23"/>
          <w:szCs w:val="23"/>
          <w:shd w:val="clear" w:color="auto" w:fill="FFFFFF"/>
        </w:rPr>
        <w:t xml:space="preserve"> Since the University is an indirect sponsor of the project, any actions taken by the development team reflect directly back upon the University.</w:t>
      </w:r>
    </w:p>
    <w:p w14:paraId="6B088091" w14:textId="77777777" w:rsidR="0026301E" w:rsidRPr="0026301E" w:rsidRDefault="0026301E" w:rsidP="0026301E">
      <w:pPr>
        <w:rPr>
          <w:rFonts w:ascii="Times New Roman" w:eastAsia="Times New Roman" w:hAnsi="Times New Roman" w:cs="Times New Roman"/>
          <w:sz w:val="24"/>
          <w:szCs w:val="24"/>
        </w:rPr>
      </w:pPr>
    </w:p>
    <w:p w14:paraId="403921DA"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Calibri" w:eastAsia="Times New Roman" w:hAnsi="Calibri" w:cs="Times New Roman"/>
          <w:b/>
          <w:bCs/>
          <w:color w:val="000000"/>
          <w:sz w:val="23"/>
          <w:szCs w:val="23"/>
          <w:shd w:val="clear" w:color="auto" w:fill="FFFFFF"/>
        </w:rPr>
        <w:t>Preconditions</w:t>
      </w:r>
    </w:p>
    <w:p w14:paraId="6AD486AD" w14:textId="77777777" w:rsidR="0026301E" w:rsidRPr="0026301E" w:rsidRDefault="0026301E" w:rsidP="0026301E">
      <w:pPr>
        <w:numPr>
          <w:ilvl w:val="0"/>
          <w:numId w:val="24"/>
        </w:numPr>
        <w:shd w:val="clear" w:color="auto" w:fill="FFFFFF"/>
        <w:spacing w:after="160"/>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 xml:space="preserve">RoadTrip has arrived at the Rubik’s Cube </w:t>
      </w:r>
      <w:r w:rsidRPr="004559B3">
        <w:rPr>
          <w:rFonts w:ascii="Calibri" w:eastAsia="Times New Roman" w:hAnsi="Calibri" w:cs="Times New Roman"/>
          <w:color w:val="000000"/>
          <w:sz w:val="23"/>
          <w:szCs w:val="23"/>
          <w:u w:val="single"/>
          <w:shd w:val="clear" w:color="auto" w:fill="FFFFFF"/>
        </w:rPr>
        <w:t>challenge zone</w:t>
      </w:r>
      <w:r w:rsidRPr="0026301E">
        <w:rPr>
          <w:rFonts w:ascii="Calibri" w:eastAsia="Times New Roman" w:hAnsi="Calibri" w:cs="Times New Roman"/>
          <w:color w:val="000000"/>
          <w:sz w:val="23"/>
          <w:szCs w:val="23"/>
          <w:shd w:val="clear" w:color="auto" w:fill="FFFFFF"/>
        </w:rPr>
        <w:t>.</w:t>
      </w:r>
    </w:p>
    <w:p w14:paraId="763F9CEC"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Calibri" w:eastAsia="Times New Roman" w:hAnsi="Calibri" w:cs="Times New Roman"/>
          <w:b/>
          <w:bCs/>
          <w:color w:val="000000"/>
          <w:sz w:val="23"/>
          <w:szCs w:val="23"/>
          <w:shd w:val="clear" w:color="auto" w:fill="FFFFFF"/>
        </w:rPr>
        <w:t>Postconditions</w:t>
      </w:r>
    </w:p>
    <w:p w14:paraId="0173F02A" w14:textId="77777777" w:rsidR="0026301E" w:rsidRPr="0026301E" w:rsidRDefault="0026301E" w:rsidP="0026301E">
      <w:pPr>
        <w:numPr>
          <w:ilvl w:val="0"/>
          <w:numId w:val="25"/>
        </w:numPr>
        <w:shd w:val="clear" w:color="auto" w:fill="FFFFFF"/>
        <w:spacing w:after="160"/>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RoadTrip twisted a row of the Rubik’s Cube 180 degrees.</w:t>
      </w:r>
    </w:p>
    <w:p w14:paraId="57D13A6C"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Calibri" w:eastAsia="Times New Roman" w:hAnsi="Calibri" w:cs="Times New Roman"/>
          <w:b/>
          <w:bCs/>
          <w:color w:val="000000"/>
          <w:sz w:val="23"/>
          <w:szCs w:val="23"/>
          <w:shd w:val="clear" w:color="auto" w:fill="FFFFFF"/>
        </w:rPr>
        <w:t>Main Success Scenario</w:t>
      </w:r>
    </w:p>
    <w:p w14:paraId="10BB1FCC" w14:textId="77777777" w:rsidR="0026301E" w:rsidRPr="0026301E" w:rsidRDefault="0026301E" w:rsidP="0026301E">
      <w:pPr>
        <w:numPr>
          <w:ilvl w:val="0"/>
          <w:numId w:val="26"/>
        </w:numP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RoadTrip correctly identifies the challenge to be the Rubik’s Cube challenge zone.</w:t>
      </w:r>
    </w:p>
    <w:p w14:paraId="75BF9CE3" w14:textId="77777777" w:rsidR="0026301E" w:rsidRPr="0026301E" w:rsidRDefault="0026301E" w:rsidP="0026301E">
      <w:pPr>
        <w:numPr>
          <w:ilvl w:val="0"/>
          <w:numId w:val="26"/>
        </w:numP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 xml:space="preserve">RoadTrip </w:t>
      </w:r>
      <w:r w:rsidRPr="004559B3">
        <w:rPr>
          <w:rFonts w:ascii="Calibri" w:eastAsia="Times New Roman" w:hAnsi="Calibri" w:cs="Times New Roman"/>
          <w:color w:val="000000"/>
          <w:sz w:val="23"/>
          <w:szCs w:val="23"/>
          <w:u w:val="single"/>
          <w:shd w:val="clear" w:color="auto" w:fill="FFFFFF"/>
        </w:rPr>
        <w:t>lines itself</w:t>
      </w:r>
      <w:r w:rsidRPr="0026301E">
        <w:rPr>
          <w:rFonts w:ascii="Calibri" w:eastAsia="Times New Roman" w:hAnsi="Calibri" w:cs="Times New Roman"/>
          <w:color w:val="000000"/>
          <w:sz w:val="23"/>
          <w:szCs w:val="23"/>
          <w:shd w:val="clear" w:color="auto" w:fill="FFFFFF"/>
        </w:rPr>
        <w:t xml:space="preserve"> up with the Rubik’s Cube.</w:t>
      </w:r>
    </w:p>
    <w:p w14:paraId="52F2B11E" w14:textId="77777777" w:rsidR="0026301E" w:rsidRPr="0026301E" w:rsidRDefault="0026301E" w:rsidP="0026301E">
      <w:pPr>
        <w:numPr>
          <w:ilvl w:val="0"/>
          <w:numId w:val="26"/>
        </w:numPr>
        <w:shd w:val="clear" w:color="auto" w:fill="FFFFFF"/>
        <w:spacing w:after="160"/>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RoadTrip twist one of the rows of Rubik’s Cube 180 degrees.</w:t>
      </w:r>
    </w:p>
    <w:p w14:paraId="4381A118"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Calibri" w:eastAsia="Times New Roman" w:hAnsi="Calibri" w:cs="Times New Roman"/>
          <w:b/>
          <w:bCs/>
          <w:color w:val="000000"/>
          <w:sz w:val="23"/>
          <w:szCs w:val="23"/>
          <w:shd w:val="clear" w:color="auto" w:fill="FFFFFF"/>
        </w:rPr>
        <w:t>Extensions (Alternate Flows)</w:t>
      </w:r>
    </w:p>
    <w:p w14:paraId="5F0DDD59" w14:textId="77777777" w:rsidR="0026301E" w:rsidRPr="0026301E" w:rsidRDefault="0026301E" w:rsidP="0026301E">
      <w:pPr>
        <w:rPr>
          <w:rFonts w:ascii="Times New Roman" w:eastAsia="Times New Roman" w:hAnsi="Times New Roman" w:cs="Times New Roman"/>
          <w:sz w:val="24"/>
          <w:szCs w:val="24"/>
        </w:rPr>
      </w:pPr>
      <w:r w:rsidRPr="0026301E">
        <w:rPr>
          <w:rFonts w:ascii="Calibri" w:eastAsia="Times New Roman" w:hAnsi="Calibri" w:cs="Times New Roman"/>
          <w:color w:val="000000"/>
          <w:sz w:val="23"/>
          <w:szCs w:val="23"/>
          <w:shd w:val="clear" w:color="auto" w:fill="FFFFFF"/>
        </w:rPr>
        <w:t>*a. Roadtrip is in a bad state.</w:t>
      </w:r>
    </w:p>
    <w:p w14:paraId="31F1920C" w14:textId="77777777" w:rsidR="0026301E" w:rsidRPr="0026301E" w:rsidRDefault="0026301E" w:rsidP="0026301E">
      <w:pPr>
        <w:rPr>
          <w:rFonts w:ascii="Times New Roman" w:eastAsia="Times New Roman" w:hAnsi="Times New Roman" w:cs="Times New Roman"/>
          <w:sz w:val="24"/>
          <w:szCs w:val="24"/>
        </w:rPr>
      </w:pPr>
      <w:r w:rsidRPr="0026301E">
        <w:rPr>
          <w:rFonts w:ascii="Calibri" w:eastAsia="Times New Roman" w:hAnsi="Calibri" w:cs="Times New Roman"/>
          <w:color w:val="000000"/>
          <w:sz w:val="23"/>
          <w:szCs w:val="23"/>
          <w:shd w:val="clear" w:color="auto" w:fill="FFFFFF"/>
        </w:rPr>
        <w:tab/>
        <w:t>1. Roadtrip will backtrack last known good state.</w:t>
      </w:r>
    </w:p>
    <w:p w14:paraId="1B7CB3B9" w14:textId="77777777" w:rsidR="0026301E" w:rsidRPr="0026301E" w:rsidRDefault="0026301E" w:rsidP="0026301E">
      <w:pPr>
        <w:rPr>
          <w:rFonts w:ascii="Times New Roman" w:eastAsia="Times New Roman" w:hAnsi="Times New Roman" w:cs="Times New Roman"/>
          <w:sz w:val="24"/>
          <w:szCs w:val="24"/>
        </w:rPr>
      </w:pPr>
      <w:r w:rsidRPr="0026301E">
        <w:rPr>
          <w:rFonts w:ascii="Calibri" w:eastAsia="Times New Roman" w:hAnsi="Calibri" w:cs="Times New Roman"/>
          <w:color w:val="000000"/>
          <w:sz w:val="23"/>
          <w:szCs w:val="23"/>
          <w:shd w:val="clear" w:color="auto" w:fill="FFFFFF"/>
        </w:rPr>
        <w:tab/>
        <w:t>2. Roadtrip shall proceed with the next steps to take.</w:t>
      </w:r>
    </w:p>
    <w:p w14:paraId="1A078020" w14:textId="77777777" w:rsidR="0026301E" w:rsidRPr="0026301E" w:rsidRDefault="0026301E" w:rsidP="0026301E">
      <w:pPr>
        <w:rPr>
          <w:rFonts w:ascii="Times New Roman" w:eastAsia="Times New Roman" w:hAnsi="Times New Roman" w:cs="Times New Roman"/>
          <w:sz w:val="24"/>
          <w:szCs w:val="24"/>
        </w:rPr>
      </w:pPr>
    </w:p>
    <w:p w14:paraId="2CCAFCC8"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Calibri" w:eastAsia="Times New Roman" w:hAnsi="Calibri" w:cs="Times New Roman"/>
          <w:b/>
          <w:bCs/>
          <w:color w:val="000000"/>
          <w:sz w:val="23"/>
          <w:szCs w:val="23"/>
          <w:shd w:val="clear" w:color="auto" w:fill="FFFFFF"/>
        </w:rPr>
        <w:t xml:space="preserve">Frequency of Occurrence </w:t>
      </w:r>
    </w:p>
    <w:p w14:paraId="02503E21"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Calibri" w:eastAsia="Times New Roman" w:hAnsi="Calibri" w:cs="Times New Roman"/>
          <w:color w:val="000000"/>
          <w:sz w:val="23"/>
          <w:szCs w:val="23"/>
          <w:shd w:val="clear" w:color="auto" w:fill="FFFFFF"/>
        </w:rPr>
        <w:t>This use case will occur every time Roadtrip reaches and identifies the challenge to be the Simon challenge. During the competition this shall occur three times due to there being three rounds for each robot that is entered and this challenge shall occur once per round.  </w:t>
      </w:r>
    </w:p>
    <w:p w14:paraId="5B6C37AD" w14:textId="77777777" w:rsidR="0026301E" w:rsidRPr="0026301E" w:rsidRDefault="0026301E" w:rsidP="0026301E">
      <w:pPr>
        <w:spacing w:after="240"/>
        <w:rPr>
          <w:rFonts w:ascii="Times New Roman" w:eastAsia="Times New Roman" w:hAnsi="Times New Roman" w:cs="Times New Roman"/>
          <w:sz w:val="24"/>
          <w:szCs w:val="24"/>
        </w:rPr>
      </w:pPr>
    </w:p>
    <w:p w14:paraId="61A0D0D3" w14:textId="77777777" w:rsidR="0026301E" w:rsidRPr="0026301E" w:rsidRDefault="0026301E" w:rsidP="0026301E">
      <w:pPr>
        <w:keepNext/>
        <w:keepLines/>
        <w:numPr>
          <w:ilvl w:val="2"/>
          <w:numId w:val="1"/>
        </w:numPr>
        <w:spacing w:before="40"/>
        <w:outlineLvl w:val="1"/>
        <w:rPr>
          <w:rFonts w:asciiTheme="majorHAnsi" w:eastAsiaTheme="majorEastAsia" w:hAnsiTheme="majorHAnsi" w:cstheme="majorBidi"/>
          <w:color w:val="2E74B5" w:themeColor="accent1" w:themeShade="BF"/>
          <w:sz w:val="26"/>
          <w:szCs w:val="26"/>
        </w:rPr>
      </w:pPr>
      <w:r w:rsidRPr="0026301E">
        <w:rPr>
          <w:rFonts w:asciiTheme="majorHAnsi" w:eastAsiaTheme="majorEastAsia" w:hAnsiTheme="majorHAnsi" w:cstheme="majorBidi"/>
          <w:color w:val="2E74B5" w:themeColor="accent1" w:themeShade="BF"/>
          <w:sz w:val="26"/>
          <w:szCs w:val="26"/>
        </w:rPr>
        <w:lastRenderedPageBreak/>
        <w:t>Use Case 5: Card Challenge</w:t>
      </w:r>
    </w:p>
    <w:p w14:paraId="71780B7C" w14:textId="77777777" w:rsidR="0026301E" w:rsidRPr="0026301E" w:rsidRDefault="0026301E" w:rsidP="0026301E">
      <w:pPr>
        <w:rPr>
          <w:rFonts w:ascii="Times New Roman" w:eastAsia="Times New Roman" w:hAnsi="Times New Roman" w:cs="Times New Roman"/>
          <w:sz w:val="24"/>
          <w:szCs w:val="24"/>
        </w:rPr>
      </w:pPr>
      <w:r w:rsidRPr="0026301E">
        <w:rPr>
          <w:rFonts w:ascii="Calibri" w:eastAsia="Times New Roman" w:hAnsi="Calibri" w:cs="Times New Roman"/>
          <w:color w:val="000000"/>
          <w:sz w:val="23"/>
          <w:szCs w:val="23"/>
          <w:shd w:val="clear" w:color="auto" w:fill="FFFFFF"/>
        </w:rPr>
        <w:t>Scope:</w:t>
      </w:r>
      <w:r w:rsidRPr="0026301E">
        <w:rPr>
          <w:rFonts w:ascii="Calibri" w:eastAsia="Times New Roman" w:hAnsi="Calibri" w:cs="Times New Roman"/>
          <w:color w:val="000000"/>
          <w:sz w:val="23"/>
          <w:szCs w:val="23"/>
          <w:shd w:val="clear" w:color="auto" w:fill="FFFFFF"/>
        </w:rPr>
        <w:tab/>
      </w:r>
      <w:r w:rsidRPr="0026301E">
        <w:rPr>
          <w:rFonts w:ascii="Calibri" w:eastAsia="Times New Roman" w:hAnsi="Calibri" w:cs="Times New Roman"/>
          <w:color w:val="000000"/>
          <w:sz w:val="23"/>
          <w:szCs w:val="23"/>
          <w:shd w:val="clear" w:color="auto" w:fill="FFFFFF"/>
        </w:rPr>
        <w:tab/>
        <w:t xml:space="preserve"> RoadTrip</w:t>
      </w:r>
    </w:p>
    <w:p w14:paraId="255D9646" w14:textId="77777777" w:rsidR="0026301E" w:rsidRPr="0026301E" w:rsidRDefault="0026301E" w:rsidP="0026301E">
      <w:pPr>
        <w:rPr>
          <w:rFonts w:ascii="Times New Roman" w:eastAsia="Times New Roman" w:hAnsi="Times New Roman" w:cs="Times New Roman"/>
          <w:sz w:val="24"/>
          <w:szCs w:val="24"/>
        </w:rPr>
      </w:pPr>
      <w:r w:rsidRPr="0026301E">
        <w:rPr>
          <w:rFonts w:ascii="Calibri" w:eastAsia="Times New Roman" w:hAnsi="Calibri" w:cs="Times New Roman"/>
          <w:color w:val="000000"/>
          <w:sz w:val="23"/>
          <w:szCs w:val="23"/>
          <w:shd w:val="clear" w:color="auto" w:fill="FFFFFF"/>
        </w:rPr>
        <w:t>Level:</w:t>
      </w:r>
      <w:r w:rsidRPr="0026301E">
        <w:rPr>
          <w:rFonts w:ascii="Calibri" w:eastAsia="Times New Roman" w:hAnsi="Calibri" w:cs="Times New Roman"/>
          <w:color w:val="000000"/>
          <w:sz w:val="23"/>
          <w:szCs w:val="23"/>
          <w:shd w:val="clear" w:color="auto" w:fill="FFFFFF"/>
        </w:rPr>
        <w:tab/>
      </w:r>
      <w:r w:rsidRPr="0026301E">
        <w:rPr>
          <w:rFonts w:ascii="Calibri" w:eastAsia="Times New Roman" w:hAnsi="Calibri" w:cs="Times New Roman"/>
          <w:color w:val="000000"/>
          <w:sz w:val="23"/>
          <w:szCs w:val="23"/>
          <w:shd w:val="clear" w:color="auto" w:fill="FFFFFF"/>
        </w:rPr>
        <w:tab/>
        <w:t xml:space="preserve"> User goal</w:t>
      </w:r>
    </w:p>
    <w:p w14:paraId="125AC995" w14:textId="77777777" w:rsidR="0026301E" w:rsidRPr="0026301E" w:rsidRDefault="0026301E" w:rsidP="0026301E">
      <w:pPr>
        <w:rPr>
          <w:rFonts w:ascii="Times New Roman" w:eastAsia="Times New Roman" w:hAnsi="Times New Roman" w:cs="Times New Roman"/>
          <w:sz w:val="24"/>
          <w:szCs w:val="24"/>
        </w:rPr>
      </w:pPr>
      <w:r w:rsidRPr="0026301E">
        <w:rPr>
          <w:rFonts w:ascii="Calibri" w:eastAsia="Times New Roman" w:hAnsi="Calibri" w:cs="Times New Roman"/>
          <w:color w:val="000000"/>
          <w:sz w:val="23"/>
          <w:szCs w:val="23"/>
          <w:shd w:val="clear" w:color="auto" w:fill="FFFFFF"/>
        </w:rPr>
        <w:t>Primary Actors: RoadTrip</w:t>
      </w:r>
    </w:p>
    <w:p w14:paraId="3FF41DEA" w14:textId="77777777" w:rsidR="0026301E" w:rsidRPr="0026301E" w:rsidRDefault="0026301E" w:rsidP="0026301E">
      <w:pPr>
        <w:rPr>
          <w:rFonts w:ascii="Times New Roman" w:eastAsia="Times New Roman" w:hAnsi="Times New Roman" w:cs="Times New Roman"/>
          <w:sz w:val="24"/>
          <w:szCs w:val="24"/>
        </w:rPr>
      </w:pPr>
    </w:p>
    <w:p w14:paraId="132C6A1C"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Calibri" w:eastAsia="Times New Roman" w:hAnsi="Calibri" w:cs="Times New Roman"/>
          <w:b/>
          <w:bCs/>
          <w:color w:val="000000"/>
          <w:sz w:val="23"/>
          <w:szCs w:val="23"/>
          <w:shd w:val="clear" w:color="auto" w:fill="FFFFFF"/>
        </w:rPr>
        <w:t>Stakeholders &amp; Interests</w:t>
      </w:r>
    </w:p>
    <w:p w14:paraId="29EF6E51" w14:textId="77777777" w:rsidR="0026301E" w:rsidRPr="0026301E" w:rsidRDefault="0026301E" w:rsidP="0026301E">
      <w:pPr>
        <w:numPr>
          <w:ilvl w:val="0"/>
          <w:numId w:val="27"/>
        </w:numP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b/>
          <w:bCs/>
          <w:color w:val="000000"/>
          <w:sz w:val="23"/>
          <w:szCs w:val="23"/>
          <w:shd w:val="clear" w:color="auto" w:fill="FFFFFF"/>
        </w:rPr>
        <w:t xml:space="preserve">Team AWTY </w:t>
      </w:r>
      <w:r w:rsidRPr="0026301E">
        <w:rPr>
          <w:rFonts w:ascii="Calibri" w:eastAsia="Times New Roman" w:hAnsi="Calibri" w:cs="Times New Roman"/>
          <w:color w:val="000000"/>
          <w:sz w:val="23"/>
          <w:szCs w:val="23"/>
          <w:shd w:val="clear" w:color="auto" w:fill="FFFFFF"/>
        </w:rPr>
        <w:t>- As the development team has a vested interest as they will be graded on the completion of the system by the customers. Additionally, efforts should be made to apply principles and concepts learned while at Embry-Riddle Aeronautical University (ERAU).</w:t>
      </w:r>
    </w:p>
    <w:p w14:paraId="6167F177" w14:textId="77777777" w:rsidR="0026301E" w:rsidRPr="0026301E" w:rsidRDefault="0026301E" w:rsidP="0026301E">
      <w:pPr>
        <w:rPr>
          <w:rFonts w:ascii="Times New Roman" w:eastAsia="Times New Roman" w:hAnsi="Times New Roman" w:cs="Times New Roman"/>
          <w:sz w:val="24"/>
          <w:szCs w:val="24"/>
        </w:rPr>
      </w:pPr>
    </w:p>
    <w:p w14:paraId="6BA74C7A" w14:textId="77777777" w:rsidR="0026301E" w:rsidRPr="0026301E" w:rsidRDefault="0026301E" w:rsidP="0026301E">
      <w:pPr>
        <w:numPr>
          <w:ilvl w:val="0"/>
          <w:numId w:val="28"/>
        </w:numP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b/>
          <w:bCs/>
          <w:color w:val="000000"/>
          <w:sz w:val="23"/>
          <w:szCs w:val="23"/>
          <w:shd w:val="clear" w:color="auto" w:fill="FFFFFF"/>
        </w:rPr>
        <w:t>Dr. Barott, Dr. Seker and Jorge Torres -</w:t>
      </w:r>
      <w:r w:rsidRPr="0026301E">
        <w:rPr>
          <w:rFonts w:ascii="Calibri" w:eastAsia="Times New Roman" w:hAnsi="Calibri" w:cs="Times New Roman"/>
          <w:color w:val="000000"/>
          <w:sz w:val="23"/>
          <w:szCs w:val="23"/>
          <w:shd w:val="clear" w:color="auto" w:fill="FFFFFF"/>
        </w:rPr>
        <w:t xml:space="preserve"> As customers of team AWTY, Dr. Barott, Dr. Seker and Jorge Torres are interested in the completion of the product as outlined in this document. Furthermore, Dr. Barott and Dr. Seker are interested in ensuring that the project meets the standards set forth by Department of Electrical, Computer, Software &amp; Systems Engineering (ECSSE) at ERAU.</w:t>
      </w:r>
    </w:p>
    <w:p w14:paraId="0C2DD3E4" w14:textId="77777777" w:rsidR="0026301E" w:rsidRPr="0026301E" w:rsidRDefault="0026301E" w:rsidP="0026301E">
      <w:pPr>
        <w:rPr>
          <w:rFonts w:ascii="Times New Roman" w:eastAsia="Times New Roman" w:hAnsi="Times New Roman" w:cs="Times New Roman"/>
          <w:sz w:val="24"/>
          <w:szCs w:val="24"/>
        </w:rPr>
      </w:pPr>
    </w:p>
    <w:p w14:paraId="55269723" w14:textId="77777777" w:rsidR="0026301E" w:rsidRPr="0026301E" w:rsidRDefault="0026301E" w:rsidP="0026301E">
      <w:pPr>
        <w:numPr>
          <w:ilvl w:val="0"/>
          <w:numId w:val="29"/>
        </w:numP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b/>
          <w:bCs/>
          <w:color w:val="000000"/>
          <w:sz w:val="23"/>
          <w:szCs w:val="23"/>
          <w:shd w:val="clear" w:color="auto" w:fill="FFFFFF"/>
        </w:rPr>
        <w:t>ERAU -</w:t>
      </w:r>
      <w:r w:rsidRPr="0026301E">
        <w:rPr>
          <w:rFonts w:ascii="Calibri" w:eastAsia="Times New Roman" w:hAnsi="Calibri" w:cs="Times New Roman"/>
          <w:color w:val="000000"/>
          <w:sz w:val="23"/>
          <w:szCs w:val="23"/>
          <w:shd w:val="clear" w:color="auto" w:fill="FFFFFF"/>
        </w:rPr>
        <w:t xml:space="preserve"> Since the University is an indirect sponsor of the project, any actions taken by the development team reflect directly back upon the University.</w:t>
      </w:r>
    </w:p>
    <w:p w14:paraId="4480F43A" w14:textId="77777777" w:rsidR="0026301E" w:rsidRPr="0026301E" w:rsidRDefault="0026301E" w:rsidP="0026301E">
      <w:pPr>
        <w:rPr>
          <w:rFonts w:ascii="Times New Roman" w:eastAsia="Times New Roman" w:hAnsi="Times New Roman" w:cs="Times New Roman"/>
          <w:sz w:val="24"/>
          <w:szCs w:val="24"/>
        </w:rPr>
      </w:pPr>
    </w:p>
    <w:p w14:paraId="22263F19"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Calibri" w:eastAsia="Times New Roman" w:hAnsi="Calibri" w:cs="Times New Roman"/>
          <w:b/>
          <w:bCs/>
          <w:color w:val="000000"/>
          <w:sz w:val="23"/>
          <w:szCs w:val="23"/>
          <w:shd w:val="clear" w:color="auto" w:fill="FFFFFF"/>
        </w:rPr>
        <w:t>Preconditions</w:t>
      </w:r>
    </w:p>
    <w:p w14:paraId="304F5662" w14:textId="77777777" w:rsidR="0026301E" w:rsidRPr="0026301E" w:rsidRDefault="0026301E" w:rsidP="0026301E">
      <w:pPr>
        <w:numPr>
          <w:ilvl w:val="0"/>
          <w:numId w:val="30"/>
        </w:numPr>
        <w:shd w:val="clear" w:color="auto" w:fill="FFFFFF"/>
        <w:spacing w:after="160"/>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 xml:space="preserve">RoadTrip has arrived at the Card </w:t>
      </w:r>
      <w:r w:rsidRPr="004559B3">
        <w:rPr>
          <w:rFonts w:ascii="Calibri" w:eastAsia="Times New Roman" w:hAnsi="Calibri" w:cs="Times New Roman"/>
          <w:color w:val="000000"/>
          <w:sz w:val="23"/>
          <w:szCs w:val="23"/>
          <w:u w:val="single"/>
          <w:shd w:val="clear" w:color="auto" w:fill="FFFFFF"/>
        </w:rPr>
        <w:t>challenge zone</w:t>
      </w:r>
      <w:r w:rsidRPr="0026301E">
        <w:rPr>
          <w:rFonts w:ascii="Calibri" w:eastAsia="Times New Roman" w:hAnsi="Calibri" w:cs="Times New Roman"/>
          <w:color w:val="000000"/>
          <w:sz w:val="23"/>
          <w:szCs w:val="23"/>
          <w:shd w:val="clear" w:color="auto" w:fill="FFFFFF"/>
        </w:rPr>
        <w:t>.</w:t>
      </w:r>
    </w:p>
    <w:p w14:paraId="6EB1BF32"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Calibri" w:eastAsia="Times New Roman" w:hAnsi="Calibri" w:cs="Times New Roman"/>
          <w:b/>
          <w:bCs/>
          <w:color w:val="000000"/>
          <w:sz w:val="23"/>
          <w:szCs w:val="23"/>
          <w:shd w:val="clear" w:color="auto" w:fill="FFFFFF"/>
        </w:rPr>
        <w:t>Postconditions</w:t>
      </w:r>
    </w:p>
    <w:p w14:paraId="3400D9F3" w14:textId="77777777" w:rsidR="0026301E" w:rsidRPr="0026301E" w:rsidRDefault="0026301E" w:rsidP="0026301E">
      <w:pPr>
        <w:numPr>
          <w:ilvl w:val="0"/>
          <w:numId w:val="31"/>
        </w:numPr>
        <w:shd w:val="clear" w:color="auto" w:fill="FFFFFF"/>
        <w:spacing w:after="160"/>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RoadTrip has picked up a single playing card.</w:t>
      </w:r>
    </w:p>
    <w:p w14:paraId="1FB611A0"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Calibri" w:eastAsia="Times New Roman" w:hAnsi="Calibri" w:cs="Times New Roman"/>
          <w:b/>
          <w:bCs/>
          <w:color w:val="000000"/>
          <w:sz w:val="23"/>
          <w:szCs w:val="23"/>
          <w:shd w:val="clear" w:color="auto" w:fill="FFFFFF"/>
        </w:rPr>
        <w:t>Main Success Scenario</w:t>
      </w:r>
    </w:p>
    <w:p w14:paraId="26CEF281" w14:textId="77777777" w:rsidR="0026301E" w:rsidRPr="0026301E" w:rsidRDefault="0026301E" w:rsidP="0026301E">
      <w:pPr>
        <w:numPr>
          <w:ilvl w:val="0"/>
          <w:numId w:val="32"/>
        </w:numP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 xml:space="preserve">RoadTrip correctly identifies the challenge to be the Card </w:t>
      </w:r>
      <w:r w:rsidRPr="004559B3">
        <w:rPr>
          <w:rFonts w:ascii="Calibri" w:eastAsia="Times New Roman" w:hAnsi="Calibri" w:cs="Times New Roman"/>
          <w:color w:val="000000"/>
          <w:sz w:val="23"/>
          <w:szCs w:val="23"/>
          <w:u w:val="single"/>
          <w:shd w:val="clear" w:color="auto" w:fill="FFFFFF"/>
        </w:rPr>
        <w:t>challenge zone</w:t>
      </w:r>
      <w:r w:rsidRPr="0026301E">
        <w:rPr>
          <w:rFonts w:ascii="Calibri" w:eastAsia="Times New Roman" w:hAnsi="Calibri" w:cs="Times New Roman"/>
          <w:color w:val="000000"/>
          <w:sz w:val="23"/>
          <w:szCs w:val="23"/>
          <w:shd w:val="clear" w:color="auto" w:fill="FFFFFF"/>
        </w:rPr>
        <w:t xml:space="preserve">. </w:t>
      </w:r>
    </w:p>
    <w:p w14:paraId="6C3A0E5C" w14:textId="77777777" w:rsidR="0026301E" w:rsidRPr="0026301E" w:rsidRDefault="0026301E" w:rsidP="0026301E">
      <w:pPr>
        <w:numPr>
          <w:ilvl w:val="0"/>
          <w:numId w:val="32"/>
        </w:numP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 xml:space="preserve">RoadTrip </w:t>
      </w:r>
      <w:r w:rsidRPr="004559B3">
        <w:rPr>
          <w:rFonts w:ascii="Calibri" w:eastAsia="Times New Roman" w:hAnsi="Calibri" w:cs="Times New Roman"/>
          <w:color w:val="000000"/>
          <w:sz w:val="23"/>
          <w:szCs w:val="23"/>
          <w:u w:val="single"/>
          <w:shd w:val="clear" w:color="auto" w:fill="FFFFFF"/>
        </w:rPr>
        <w:t>lines itself up</w:t>
      </w:r>
      <w:r w:rsidRPr="0026301E">
        <w:rPr>
          <w:rFonts w:ascii="Calibri" w:eastAsia="Times New Roman" w:hAnsi="Calibri" w:cs="Times New Roman"/>
          <w:color w:val="000000"/>
          <w:sz w:val="23"/>
          <w:szCs w:val="23"/>
          <w:shd w:val="clear" w:color="auto" w:fill="FFFFFF"/>
        </w:rPr>
        <w:t xml:space="preserve"> with the deck of cards.</w:t>
      </w:r>
    </w:p>
    <w:p w14:paraId="0A45D4EA" w14:textId="77777777" w:rsidR="0026301E" w:rsidRPr="0026301E" w:rsidRDefault="0026301E" w:rsidP="0026301E">
      <w:pPr>
        <w:numPr>
          <w:ilvl w:val="0"/>
          <w:numId w:val="32"/>
        </w:numPr>
        <w:shd w:val="clear" w:color="auto" w:fill="FFFFFF"/>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RoadTrip picks up a single playing card.</w:t>
      </w:r>
    </w:p>
    <w:p w14:paraId="3405C14B" w14:textId="77777777" w:rsidR="0026301E" w:rsidRPr="0026301E" w:rsidRDefault="0026301E" w:rsidP="0026301E">
      <w:pPr>
        <w:numPr>
          <w:ilvl w:val="0"/>
          <w:numId w:val="32"/>
        </w:numPr>
        <w:shd w:val="clear" w:color="auto" w:fill="FFFFFF"/>
        <w:spacing w:after="160"/>
        <w:ind w:left="1080"/>
        <w:textAlignment w:val="baseline"/>
        <w:rPr>
          <w:rFonts w:ascii="Calibri" w:eastAsia="Times New Roman" w:hAnsi="Calibri" w:cs="Times New Roman"/>
          <w:color w:val="000000"/>
          <w:sz w:val="23"/>
          <w:szCs w:val="23"/>
        </w:rPr>
      </w:pPr>
      <w:r w:rsidRPr="0026301E">
        <w:rPr>
          <w:rFonts w:ascii="Calibri" w:eastAsia="Times New Roman" w:hAnsi="Calibri" w:cs="Times New Roman"/>
          <w:color w:val="000000"/>
          <w:sz w:val="23"/>
          <w:szCs w:val="23"/>
          <w:shd w:val="clear" w:color="auto" w:fill="FFFFFF"/>
        </w:rPr>
        <w:t>RoadTrip continues to carry the playing card that was picked up.</w:t>
      </w:r>
    </w:p>
    <w:p w14:paraId="5BD51B22"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Calibri" w:eastAsia="Times New Roman" w:hAnsi="Calibri" w:cs="Times New Roman"/>
          <w:b/>
          <w:bCs/>
          <w:color w:val="000000"/>
          <w:sz w:val="23"/>
          <w:szCs w:val="23"/>
          <w:shd w:val="clear" w:color="auto" w:fill="FFFFFF"/>
        </w:rPr>
        <w:t>Extensions (Alternate Flows)</w:t>
      </w:r>
    </w:p>
    <w:p w14:paraId="197ECCBB" w14:textId="77777777" w:rsidR="0026301E" w:rsidRPr="0026301E" w:rsidRDefault="0026301E" w:rsidP="0026301E">
      <w:pPr>
        <w:rPr>
          <w:rFonts w:ascii="Times New Roman" w:eastAsia="Times New Roman" w:hAnsi="Times New Roman" w:cs="Times New Roman"/>
          <w:sz w:val="24"/>
          <w:szCs w:val="24"/>
        </w:rPr>
      </w:pPr>
      <w:r w:rsidRPr="0026301E">
        <w:rPr>
          <w:rFonts w:ascii="Calibri" w:eastAsia="Times New Roman" w:hAnsi="Calibri" w:cs="Times New Roman"/>
          <w:color w:val="000000"/>
          <w:sz w:val="23"/>
          <w:szCs w:val="23"/>
          <w:shd w:val="clear" w:color="auto" w:fill="FFFFFF"/>
        </w:rPr>
        <w:t>*a. Roadtrip is in a bad state.</w:t>
      </w:r>
    </w:p>
    <w:p w14:paraId="3080F28F" w14:textId="77777777" w:rsidR="0026301E" w:rsidRPr="0026301E" w:rsidRDefault="0026301E" w:rsidP="0026301E">
      <w:pPr>
        <w:rPr>
          <w:rFonts w:ascii="Times New Roman" w:eastAsia="Times New Roman" w:hAnsi="Times New Roman" w:cs="Times New Roman"/>
          <w:sz w:val="24"/>
          <w:szCs w:val="24"/>
        </w:rPr>
      </w:pPr>
      <w:r w:rsidRPr="0026301E">
        <w:rPr>
          <w:rFonts w:ascii="Calibri" w:eastAsia="Times New Roman" w:hAnsi="Calibri" w:cs="Times New Roman"/>
          <w:color w:val="000000"/>
          <w:sz w:val="23"/>
          <w:szCs w:val="23"/>
          <w:shd w:val="clear" w:color="auto" w:fill="FFFFFF"/>
        </w:rPr>
        <w:tab/>
        <w:t>1. Roadtrip will backtrack last known good state.</w:t>
      </w:r>
    </w:p>
    <w:p w14:paraId="5DE61C82" w14:textId="77777777" w:rsidR="0026301E" w:rsidRPr="0026301E" w:rsidRDefault="0026301E" w:rsidP="0026301E">
      <w:pPr>
        <w:rPr>
          <w:rFonts w:ascii="Times New Roman" w:eastAsia="Times New Roman" w:hAnsi="Times New Roman" w:cs="Times New Roman"/>
          <w:sz w:val="24"/>
          <w:szCs w:val="24"/>
        </w:rPr>
      </w:pPr>
      <w:r w:rsidRPr="0026301E">
        <w:rPr>
          <w:rFonts w:ascii="Calibri" w:eastAsia="Times New Roman" w:hAnsi="Calibri" w:cs="Times New Roman"/>
          <w:color w:val="000000"/>
          <w:sz w:val="23"/>
          <w:szCs w:val="23"/>
          <w:shd w:val="clear" w:color="auto" w:fill="FFFFFF"/>
        </w:rPr>
        <w:tab/>
        <w:t>2. Roadtrip shall proceed with the next steps to take.</w:t>
      </w:r>
    </w:p>
    <w:p w14:paraId="5FE088C8" w14:textId="77777777" w:rsidR="0026301E" w:rsidRPr="0026301E" w:rsidRDefault="0026301E" w:rsidP="0026301E">
      <w:pPr>
        <w:rPr>
          <w:rFonts w:ascii="Times New Roman" w:eastAsia="Times New Roman" w:hAnsi="Times New Roman" w:cs="Times New Roman"/>
          <w:sz w:val="24"/>
          <w:szCs w:val="24"/>
        </w:rPr>
      </w:pPr>
    </w:p>
    <w:p w14:paraId="43EC4D87"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Calibri" w:eastAsia="Times New Roman" w:hAnsi="Calibri" w:cs="Times New Roman"/>
          <w:b/>
          <w:bCs/>
          <w:color w:val="000000"/>
          <w:sz w:val="23"/>
          <w:szCs w:val="23"/>
          <w:shd w:val="clear" w:color="auto" w:fill="FFFFFF"/>
        </w:rPr>
        <w:t xml:space="preserve">Frequency of Occurrence </w:t>
      </w:r>
    </w:p>
    <w:p w14:paraId="5B670AF5" w14:textId="77777777" w:rsidR="0026301E" w:rsidRPr="0026301E" w:rsidRDefault="0026301E" w:rsidP="0026301E">
      <w:pPr>
        <w:spacing w:after="160"/>
        <w:rPr>
          <w:rFonts w:ascii="Calibri" w:eastAsia="Times New Roman" w:hAnsi="Calibri" w:cs="Times New Roman"/>
          <w:color w:val="000000"/>
          <w:sz w:val="23"/>
          <w:szCs w:val="23"/>
          <w:shd w:val="clear" w:color="auto" w:fill="FFFFFF"/>
        </w:rPr>
      </w:pPr>
      <w:r w:rsidRPr="0026301E">
        <w:rPr>
          <w:rFonts w:ascii="Calibri" w:eastAsia="Times New Roman" w:hAnsi="Calibri" w:cs="Times New Roman"/>
          <w:color w:val="000000"/>
          <w:sz w:val="23"/>
          <w:szCs w:val="23"/>
          <w:shd w:val="clear" w:color="auto" w:fill="FFFFFF"/>
        </w:rPr>
        <w:t xml:space="preserve">This use case will occur every time Roadtrip reaches and identifies the challenge to be the Simon challenge. During the competition this shall occur three times due to there being three rounds for each robot that is entered and this challenge shall occur once per round. </w:t>
      </w:r>
    </w:p>
    <w:p w14:paraId="1B1C4DD2" w14:textId="77777777" w:rsidR="0026301E" w:rsidRPr="0026301E" w:rsidRDefault="0026301E" w:rsidP="0026301E">
      <w:pPr>
        <w:rPr>
          <w:rFonts w:ascii="Calibri" w:eastAsia="Times New Roman" w:hAnsi="Calibri" w:cs="Times New Roman"/>
          <w:color w:val="000000"/>
          <w:sz w:val="23"/>
          <w:szCs w:val="23"/>
          <w:shd w:val="clear" w:color="auto" w:fill="FFFFFF"/>
        </w:rPr>
      </w:pPr>
      <w:r w:rsidRPr="0026301E">
        <w:rPr>
          <w:rFonts w:ascii="Calibri" w:eastAsia="Times New Roman" w:hAnsi="Calibri" w:cs="Times New Roman"/>
          <w:color w:val="000000"/>
          <w:sz w:val="23"/>
          <w:szCs w:val="23"/>
          <w:shd w:val="clear" w:color="auto" w:fill="FFFFFF"/>
        </w:rPr>
        <w:br w:type="page"/>
      </w:r>
    </w:p>
    <w:p w14:paraId="27E22B96" w14:textId="77777777" w:rsidR="0026301E" w:rsidRPr="0026301E" w:rsidRDefault="0026301E" w:rsidP="0026301E">
      <w:pPr>
        <w:keepNext/>
        <w:keepLines/>
        <w:numPr>
          <w:ilvl w:val="1"/>
          <w:numId w:val="1"/>
        </w:numPr>
        <w:spacing w:before="40"/>
        <w:outlineLvl w:val="1"/>
        <w:rPr>
          <w:rFonts w:asciiTheme="majorHAnsi" w:eastAsiaTheme="majorEastAsia" w:hAnsiTheme="majorHAnsi" w:cstheme="majorBidi"/>
          <w:color w:val="2E74B5" w:themeColor="accent1" w:themeShade="BF"/>
          <w:sz w:val="26"/>
          <w:szCs w:val="26"/>
        </w:rPr>
      </w:pPr>
      <w:r w:rsidRPr="0026301E">
        <w:rPr>
          <w:rFonts w:asciiTheme="majorHAnsi" w:eastAsiaTheme="majorEastAsia" w:hAnsiTheme="majorHAnsi" w:cstheme="majorBidi"/>
          <w:color w:val="2E74B5" w:themeColor="accent1" w:themeShade="BF"/>
          <w:sz w:val="26"/>
          <w:szCs w:val="26"/>
        </w:rPr>
        <w:lastRenderedPageBreak/>
        <w:t>Sequence Diagrams</w:t>
      </w:r>
    </w:p>
    <w:p w14:paraId="2AAED91C" w14:textId="77777777" w:rsidR="0026301E" w:rsidRPr="0026301E" w:rsidRDefault="0026301E" w:rsidP="0026301E">
      <w:pPr>
        <w:keepNext/>
        <w:keepLines/>
        <w:numPr>
          <w:ilvl w:val="2"/>
          <w:numId w:val="1"/>
        </w:numPr>
        <w:spacing w:before="40"/>
        <w:outlineLvl w:val="1"/>
        <w:rPr>
          <w:rFonts w:asciiTheme="majorHAnsi" w:eastAsiaTheme="majorEastAsia" w:hAnsiTheme="majorHAnsi" w:cstheme="majorBidi"/>
          <w:color w:val="2E74B5" w:themeColor="accent1" w:themeShade="BF"/>
          <w:sz w:val="26"/>
          <w:szCs w:val="26"/>
        </w:rPr>
      </w:pPr>
      <w:r w:rsidRPr="0026301E">
        <w:rPr>
          <w:rFonts w:asciiTheme="majorHAnsi" w:eastAsiaTheme="majorEastAsia" w:hAnsiTheme="majorHAnsi" w:cstheme="majorBidi"/>
          <w:color w:val="2E74B5" w:themeColor="accent1" w:themeShade="BF"/>
          <w:sz w:val="26"/>
          <w:szCs w:val="26"/>
        </w:rPr>
        <w:t>Use Case 1</w:t>
      </w:r>
    </w:p>
    <w:p w14:paraId="10CBC2D1"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Theme="majorHAnsi" w:eastAsiaTheme="majorEastAsia" w:hAnsiTheme="majorHAnsi" w:cstheme="majorBidi"/>
          <w:noProof/>
          <w:color w:val="2E74B5" w:themeColor="accent1" w:themeShade="BF"/>
          <w:sz w:val="26"/>
          <w:szCs w:val="26"/>
        </w:rPr>
        <w:drawing>
          <wp:anchor distT="0" distB="0" distL="114300" distR="114300" simplePos="0" relativeHeight="251655680" behindDoc="0" locked="0" layoutInCell="1" allowOverlap="1" wp14:anchorId="18DB785F" wp14:editId="36A592A1">
            <wp:simplePos x="0" y="0"/>
            <wp:positionH relativeFrom="column">
              <wp:posOffset>1336358</wp:posOffset>
            </wp:positionH>
            <wp:positionV relativeFrom="paragraph">
              <wp:posOffset>671830</wp:posOffset>
            </wp:positionV>
            <wp:extent cx="3931920" cy="5861050"/>
            <wp:effectExtent l="0" t="0" r="0" b="6350"/>
            <wp:wrapSquare wrapText="bothSides"/>
            <wp:docPr id="2" name="Picture 2" descr="https://lh5.googleusercontent.com/JiV2rp9u8xTz-j4jhTwYGyWVi2FED5uXMKLbZzE4Ca4LIqU4EIX-yTljjS2Q86_4qTvw9RX9-gR35RkxwzYLOCDoZbfyf3zeMLk9jQbQmoghfVrayOq070583e6FMllX77ky0Dqkc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iV2rp9u8xTz-j4jhTwYGyWVi2FED5uXMKLbZzE4Ca4LIqU4EIX-yTljjS2Q86_4qTvw9RX9-gR35RkxwzYLOCDoZbfyf3zeMLk9jQbQmoghfVrayOq070583e6FMllX77ky0Dqkc5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1920" cy="5861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301E">
        <w:rPr>
          <w:rFonts w:ascii="Times New Roman" w:eastAsia="Times New Roman" w:hAnsi="Times New Roman" w:cs="Times New Roman"/>
          <w:sz w:val="24"/>
          <w:szCs w:val="24"/>
        </w:rPr>
        <w:t>For the Use Case: Full completion of the Course Sequence Diagram as shown in Fig. 1 below shows how the system will communicate with its self to complete the course for the IEEE SECon 2015 competition.</w:t>
      </w:r>
    </w:p>
    <w:p w14:paraId="73FD95E1" w14:textId="77777777" w:rsidR="0026301E" w:rsidRPr="0026301E" w:rsidRDefault="0026301E" w:rsidP="0026301E">
      <w:pPr>
        <w:rPr>
          <w:rFonts w:ascii="Times New Roman" w:eastAsia="Times New Roman" w:hAnsi="Times New Roman" w:cs="Times New Roman"/>
          <w:sz w:val="24"/>
          <w:szCs w:val="24"/>
        </w:rPr>
      </w:pPr>
      <w:r w:rsidRPr="0026301E">
        <w:rPr>
          <w:rFonts w:ascii="Times New Roman" w:eastAsia="Times New Roman" w:hAnsi="Times New Roman" w:cs="Times New Roman"/>
          <w:noProof/>
          <w:sz w:val="24"/>
          <w:szCs w:val="24"/>
        </w:rPr>
        <mc:AlternateContent>
          <mc:Choice Requires="wps">
            <w:drawing>
              <wp:anchor distT="45720" distB="45720" distL="114300" distR="114300" simplePos="0" relativeHeight="251662848" behindDoc="0" locked="0" layoutInCell="1" allowOverlap="1" wp14:anchorId="08F6F439" wp14:editId="0503D7FF">
                <wp:simplePos x="0" y="0"/>
                <wp:positionH relativeFrom="column">
                  <wp:posOffset>1783080</wp:posOffset>
                </wp:positionH>
                <wp:positionV relativeFrom="paragraph">
                  <wp:posOffset>5878830</wp:posOffset>
                </wp:positionV>
                <wp:extent cx="2360930" cy="1404620"/>
                <wp:effectExtent l="0" t="0" r="381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5C92E67" w14:textId="77777777" w:rsidR="0026301E" w:rsidRPr="003B72CB" w:rsidRDefault="0026301E" w:rsidP="0026301E">
                            <w:pPr>
                              <w:jc w:val="center"/>
                              <w:rPr>
                                <w:sz w:val="20"/>
                                <w:szCs w:val="20"/>
                              </w:rPr>
                            </w:pPr>
                            <w:r w:rsidRPr="003B72CB">
                              <w:rPr>
                                <w:sz w:val="20"/>
                                <w:szCs w:val="20"/>
                              </w:rPr>
                              <w:t>Fig. 1 Use Case: Full Completion of the Course Sequence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F6F439" id="_x0000_t202" coordsize="21600,21600" o:spt="202" path="m,l,21600r21600,l21600,xe">
                <v:stroke joinstyle="miter"/>
                <v:path gradientshapeok="t" o:connecttype="rect"/>
              </v:shapetype>
              <v:shape id="Text Box 2" o:spid="_x0000_s1026" type="#_x0000_t202" style="position:absolute;margin-left:140.4pt;margin-top:462.9pt;width:185.9pt;height:110.6pt;z-index:2516628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" stroked="f">
                <v:textbox style="mso-fit-shape-to-text:t">
                  <w:txbxContent>
                    <w:p w14:paraId="65C92E67" w14:textId="77777777" w:rsidR="0026301E" w:rsidRPr="003B72CB" w:rsidRDefault="0026301E" w:rsidP="0026301E">
                      <w:pPr>
                        <w:jc w:val="center"/>
                        <w:rPr>
                          <w:sz w:val="20"/>
                          <w:szCs w:val="20"/>
                        </w:rPr>
                      </w:pPr>
                      <w:r w:rsidRPr="003B72CB">
                        <w:rPr>
                          <w:sz w:val="20"/>
                          <w:szCs w:val="20"/>
                        </w:rPr>
                        <w:t>Fig. 1 Use Case: Full Completion of the Course Sequence Diagram</w:t>
                      </w:r>
                    </w:p>
                  </w:txbxContent>
                </v:textbox>
                <w10:wrap type="square"/>
              </v:shape>
            </w:pict>
          </mc:Fallback>
        </mc:AlternateContent>
      </w:r>
      <w:r w:rsidRPr="0026301E">
        <w:rPr>
          <w:rFonts w:ascii="Times New Roman" w:eastAsia="Times New Roman" w:hAnsi="Times New Roman" w:cs="Times New Roman"/>
          <w:sz w:val="24"/>
          <w:szCs w:val="24"/>
        </w:rPr>
        <w:br w:type="page"/>
      </w:r>
    </w:p>
    <w:p w14:paraId="626BBD4A" w14:textId="77777777" w:rsidR="0026301E" w:rsidRPr="0026301E" w:rsidRDefault="0026301E" w:rsidP="0026301E">
      <w:pPr>
        <w:keepNext/>
        <w:keepLines/>
        <w:numPr>
          <w:ilvl w:val="2"/>
          <w:numId w:val="1"/>
        </w:numPr>
        <w:spacing w:before="40"/>
        <w:outlineLvl w:val="1"/>
        <w:rPr>
          <w:rFonts w:asciiTheme="majorHAnsi" w:eastAsiaTheme="majorEastAsia" w:hAnsiTheme="majorHAnsi" w:cstheme="majorBidi"/>
          <w:color w:val="2E74B5" w:themeColor="accent1" w:themeShade="BF"/>
          <w:sz w:val="26"/>
          <w:szCs w:val="26"/>
        </w:rPr>
      </w:pPr>
      <w:r w:rsidRPr="0026301E">
        <w:rPr>
          <w:rFonts w:asciiTheme="majorHAnsi" w:eastAsiaTheme="majorEastAsia" w:hAnsiTheme="majorHAnsi" w:cstheme="majorBidi"/>
          <w:color w:val="2E74B5" w:themeColor="accent1" w:themeShade="BF"/>
          <w:sz w:val="26"/>
          <w:szCs w:val="26"/>
        </w:rPr>
        <w:lastRenderedPageBreak/>
        <w:t>Use Case 2</w:t>
      </w:r>
    </w:p>
    <w:p w14:paraId="5A49B718" w14:textId="77777777" w:rsidR="0026301E" w:rsidRPr="0026301E" w:rsidRDefault="0026301E" w:rsidP="0026301E">
      <w:r w:rsidRPr="0026301E">
        <w:t>For the Use Case: Simon Challenge Sequence Diagram as shown in Fig. 2 below shows the steps RoadTrip shall take in order to complete the Simon challenge.</w:t>
      </w:r>
      <w:r w:rsidRPr="0026301E">
        <w:rPr>
          <w:rFonts w:ascii="Verdana" w:hAnsi="Verdana"/>
          <w:noProof/>
          <w:color w:val="000000"/>
          <w:sz w:val="20"/>
          <w:szCs w:val="20"/>
          <w:lang w:eastAsia="ja-JP"/>
        </w:rPr>
        <w:t xml:space="preserve"> </w:t>
      </w:r>
    </w:p>
    <w:p w14:paraId="5901ED2F" w14:textId="77777777" w:rsidR="0026301E" w:rsidRPr="0026301E" w:rsidRDefault="0026301E" w:rsidP="0026301E">
      <w:pPr>
        <w:spacing w:after="160"/>
        <w:rPr>
          <w:rFonts w:ascii="Times New Roman" w:eastAsia="Times New Roman" w:hAnsi="Times New Roman" w:cs="Times New Roman"/>
          <w:sz w:val="24"/>
          <w:szCs w:val="24"/>
        </w:rPr>
      </w:pPr>
      <w:r w:rsidRPr="0026301E">
        <w:rPr>
          <w:rFonts w:asciiTheme="majorHAnsi" w:eastAsiaTheme="majorEastAsia" w:hAnsiTheme="majorHAnsi" w:cstheme="majorBidi"/>
          <w:noProof/>
          <w:color w:val="2E74B5" w:themeColor="accent1" w:themeShade="BF"/>
          <w:sz w:val="26"/>
          <w:szCs w:val="26"/>
        </w:rPr>
        <w:drawing>
          <wp:anchor distT="0" distB="0" distL="114300" distR="114300" simplePos="0" relativeHeight="251652608" behindDoc="0" locked="0" layoutInCell="1" allowOverlap="1" wp14:anchorId="7F820855" wp14:editId="3A8695A6">
            <wp:simplePos x="0" y="0"/>
            <wp:positionH relativeFrom="column">
              <wp:posOffset>1419225</wp:posOffset>
            </wp:positionH>
            <wp:positionV relativeFrom="paragraph">
              <wp:posOffset>181610</wp:posOffset>
            </wp:positionV>
            <wp:extent cx="3105150" cy="4331335"/>
            <wp:effectExtent l="0" t="0" r="0" b="0"/>
            <wp:wrapSquare wrapText="bothSides"/>
            <wp:docPr id="3" name="Picture 3" descr="https://lh4.googleusercontent.com/hO8Z0iq-KjQAa9TiEJbcEHIovGLvL390r-672Em3CVNPP5oxvTRrICIISCAhzfLOh1ckYteY4YOfDD8HuKj1kjey2do4QpATdYh3gRSN3iUp45mUGPwmildIVPxlJpuvOrX0FZJ5o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O8Z0iq-KjQAa9TiEJbcEHIovGLvL390r-672Em3CVNPP5oxvTRrICIISCAhzfLOh1ckYteY4YOfDD8HuKj1kjey2do4QpATdYh3gRSN3iUp45mUGPwmildIVPxlJpuvOrX0FZJ5ou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5150" cy="4331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F4F945" w14:textId="77777777" w:rsidR="0026301E" w:rsidRPr="0026301E" w:rsidRDefault="0026301E" w:rsidP="0026301E">
      <w:pPr>
        <w:rPr>
          <w:rFonts w:ascii="Times New Roman" w:eastAsia="Times New Roman" w:hAnsi="Times New Roman" w:cs="Times New Roman"/>
          <w:sz w:val="24"/>
          <w:szCs w:val="24"/>
        </w:rPr>
      </w:pPr>
      <w:r w:rsidRPr="0026301E">
        <w:rPr>
          <w:rFonts w:ascii="Verdana" w:hAnsi="Verdana"/>
          <w:noProof/>
          <w:color w:val="000000"/>
          <w:sz w:val="20"/>
          <w:szCs w:val="20"/>
        </w:rPr>
        <mc:AlternateContent>
          <mc:Choice Requires="wps">
            <w:drawing>
              <wp:anchor distT="45720" distB="45720" distL="114300" distR="114300" simplePos="0" relativeHeight="251660800" behindDoc="0" locked="0" layoutInCell="1" allowOverlap="1" wp14:anchorId="5827C304" wp14:editId="087155C3">
                <wp:simplePos x="0" y="0"/>
                <wp:positionH relativeFrom="column">
                  <wp:posOffset>1781175</wp:posOffset>
                </wp:positionH>
                <wp:positionV relativeFrom="paragraph">
                  <wp:posOffset>4395470</wp:posOffset>
                </wp:positionV>
                <wp:extent cx="2360930" cy="1404620"/>
                <wp:effectExtent l="0" t="0" r="3810"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C2F6C5C" w14:textId="77777777" w:rsidR="0026301E" w:rsidRPr="003B72CB" w:rsidRDefault="0026301E" w:rsidP="0026301E">
                            <w:pPr>
                              <w:jc w:val="center"/>
                              <w:rPr>
                                <w:sz w:val="20"/>
                                <w:szCs w:val="20"/>
                              </w:rPr>
                            </w:pPr>
                            <w:r w:rsidRPr="00782A56">
                              <w:rPr>
                                <w:sz w:val="20"/>
                                <w:szCs w:val="20"/>
                              </w:rPr>
                              <w:t xml:space="preserve">Fig. </w:t>
                            </w:r>
                            <w:r>
                              <w:rPr>
                                <w:sz w:val="20"/>
                                <w:szCs w:val="20"/>
                              </w:rPr>
                              <w:t>2</w:t>
                            </w:r>
                            <w:r w:rsidRPr="003B72CB">
                              <w:rPr>
                                <w:sz w:val="20"/>
                                <w:szCs w:val="20"/>
                              </w:rPr>
                              <w:t xml:space="preserve"> Use Case: </w:t>
                            </w:r>
                            <w:r>
                              <w:rPr>
                                <w:sz w:val="20"/>
                                <w:szCs w:val="20"/>
                              </w:rPr>
                              <w:t>Simon</w:t>
                            </w:r>
                            <w:r w:rsidRPr="003B72CB">
                              <w:rPr>
                                <w:sz w:val="20"/>
                                <w:szCs w:val="20"/>
                              </w:rPr>
                              <w:t xml:space="preserve"> Challenge Sequence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827C304" id="_x0000_s1027" type="#_x0000_t202" style="position:absolute;margin-left:140.25pt;margin-top:346.1pt;width:185.9pt;height:110.6pt;z-index:2516608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BRDIg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" stroked="f">
                <v:textbox style="mso-fit-shape-to-text:t">
                  <w:txbxContent>
                    <w:p w14:paraId="6C2F6C5C" w14:textId="77777777" w:rsidR="0026301E" w:rsidRPr="003B72CB" w:rsidRDefault="0026301E" w:rsidP="0026301E">
                      <w:pPr>
                        <w:jc w:val="center"/>
                        <w:rPr>
                          <w:sz w:val="20"/>
                          <w:szCs w:val="20"/>
                        </w:rPr>
                      </w:pPr>
                      <w:r w:rsidRPr="00782A56">
                        <w:rPr>
                          <w:sz w:val="20"/>
                          <w:szCs w:val="20"/>
                        </w:rPr>
                        <w:t xml:space="preserve">Fig. </w:t>
                      </w:r>
                      <w:r>
                        <w:rPr>
                          <w:sz w:val="20"/>
                          <w:szCs w:val="20"/>
                        </w:rPr>
                        <w:t>2</w:t>
                      </w:r>
                      <w:r w:rsidRPr="003B72CB">
                        <w:rPr>
                          <w:sz w:val="20"/>
                          <w:szCs w:val="20"/>
                        </w:rPr>
                        <w:t xml:space="preserve"> Use Case: </w:t>
                      </w:r>
                      <w:r>
                        <w:rPr>
                          <w:sz w:val="20"/>
                          <w:szCs w:val="20"/>
                        </w:rPr>
                        <w:t>Simon</w:t>
                      </w:r>
                      <w:r w:rsidRPr="003B72CB">
                        <w:rPr>
                          <w:sz w:val="20"/>
                          <w:szCs w:val="20"/>
                        </w:rPr>
                        <w:t xml:space="preserve"> Challenge Sequence Diagram</w:t>
                      </w:r>
                    </w:p>
                  </w:txbxContent>
                </v:textbox>
                <w10:wrap type="square"/>
              </v:shape>
            </w:pict>
          </mc:Fallback>
        </mc:AlternateContent>
      </w:r>
      <w:r w:rsidRPr="0026301E">
        <w:rPr>
          <w:rFonts w:ascii="Times New Roman" w:eastAsia="Times New Roman" w:hAnsi="Times New Roman" w:cs="Times New Roman"/>
          <w:sz w:val="24"/>
          <w:szCs w:val="24"/>
        </w:rPr>
        <w:br w:type="page"/>
      </w:r>
    </w:p>
    <w:p w14:paraId="060B93B4" w14:textId="77777777" w:rsidR="0026301E" w:rsidRPr="0026301E" w:rsidRDefault="0026301E" w:rsidP="0026301E">
      <w:pPr>
        <w:keepNext/>
        <w:keepLines/>
        <w:numPr>
          <w:ilvl w:val="2"/>
          <w:numId w:val="1"/>
        </w:numPr>
        <w:spacing w:before="40"/>
        <w:outlineLvl w:val="1"/>
        <w:rPr>
          <w:rFonts w:asciiTheme="majorHAnsi" w:eastAsiaTheme="majorEastAsia" w:hAnsiTheme="majorHAnsi" w:cstheme="majorBidi"/>
          <w:color w:val="2E74B5" w:themeColor="accent1" w:themeShade="BF"/>
          <w:sz w:val="26"/>
          <w:szCs w:val="26"/>
        </w:rPr>
      </w:pPr>
      <w:r w:rsidRPr="0026301E">
        <w:rPr>
          <w:rFonts w:asciiTheme="majorHAnsi" w:eastAsiaTheme="majorEastAsia" w:hAnsiTheme="majorHAnsi" w:cstheme="majorBidi"/>
          <w:color w:val="2E74B5" w:themeColor="accent1" w:themeShade="BF"/>
          <w:sz w:val="26"/>
          <w:szCs w:val="26"/>
        </w:rPr>
        <w:lastRenderedPageBreak/>
        <w:t>Use Case 3</w:t>
      </w:r>
    </w:p>
    <w:p w14:paraId="052E0662" w14:textId="77777777" w:rsidR="0026301E" w:rsidRPr="0026301E" w:rsidRDefault="0026301E" w:rsidP="0026301E">
      <w:r w:rsidRPr="0026301E">
        <w:t>For the Use Case: Etch-A-Sketch Challenge Sequence Diagram as shown in Fig. 3 below shows the steps RoadTrip shall take in order to complete the Etch-A-Sketch challenge.</w:t>
      </w:r>
    </w:p>
    <w:p w14:paraId="51B79499" w14:textId="77777777" w:rsidR="0026301E" w:rsidRPr="0026301E" w:rsidRDefault="0026301E" w:rsidP="0026301E"/>
    <w:p w14:paraId="0ACC97DD" w14:textId="77777777" w:rsidR="0026301E" w:rsidRPr="0026301E" w:rsidRDefault="0026301E" w:rsidP="0026301E">
      <w:r w:rsidRPr="0026301E">
        <w:rPr>
          <w:rFonts w:ascii="Arial" w:hAnsi="Arial" w:cs="Arial"/>
          <w:noProof/>
          <w:color w:val="000000"/>
          <w:sz w:val="23"/>
          <w:szCs w:val="23"/>
        </w:rPr>
        <w:drawing>
          <wp:inline distT="0" distB="0" distL="0" distR="0" wp14:anchorId="7EF3BD21" wp14:editId="67AB8A08">
            <wp:extent cx="2289747" cy="2686050"/>
            <wp:effectExtent l="0" t="0" r="0" b="0"/>
            <wp:docPr id="5" name="Picture 5" descr="https://lh6.googleusercontent.com/TmwkHoTTZfxWMXsHuuY4OFX072AueT5uGR02cgRBgle_0nUArXnbzPiVe7pJYP4Ov4kUkGv0VN_b6kkKISY7aHp9QDGFoU1W47PP_B8IB16uKZv0oDqL5oFRZ1-0-3UuRsoj9ixoT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TmwkHoTTZfxWMXsHuuY4OFX072AueT5uGR02cgRBgle_0nUArXnbzPiVe7pJYP4Ov4kUkGv0VN_b6kkKISY7aHp9QDGFoU1W47PP_B8IB16uKZv0oDqL5oFRZ1-0-3UuRsoj9ixoTr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3149" cy="2701772"/>
                    </a:xfrm>
                    <a:prstGeom prst="rect">
                      <a:avLst/>
                    </a:prstGeom>
                    <a:noFill/>
                    <a:ln>
                      <a:noFill/>
                    </a:ln>
                  </pic:spPr>
                </pic:pic>
              </a:graphicData>
            </a:graphic>
          </wp:inline>
        </w:drawing>
      </w:r>
    </w:p>
    <w:p w14:paraId="65EAAA70" w14:textId="77777777" w:rsidR="0026301E" w:rsidRPr="0026301E" w:rsidRDefault="0026301E" w:rsidP="0026301E">
      <w:r w:rsidRPr="0026301E">
        <w:rPr>
          <w:rFonts w:ascii="Verdana" w:hAnsi="Verdana"/>
          <w:noProof/>
          <w:color w:val="000000"/>
          <w:sz w:val="20"/>
          <w:szCs w:val="20"/>
        </w:rPr>
        <mc:AlternateContent>
          <mc:Choice Requires="wps">
            <w:drawing>
              <wp:anchor distT="45720" distB="45720" distL="114300" distR="114300" simplePos="0" relativeHeight="251659776" behindDoc="0" locked="0" layoutInCell="1" allowOverlap="1" wp14:anchorId="3ADB363D" wp14:editId="06BC9A21">
                <wp:simplePos x="0" y="0"/>
                <wp:positionH relativeFrom="column">
                  <wp:posOffset>1781175</wp:posOffset>
                </wp:positionH>
                <wp:positionV relativeFrom="paragraph">
                  <wp:posOffset>585470</wp:posOffset>
                </wp:positionV>
                <wp:extent cx="2360930" cy="1404620"/>
                <wp:effectExtent l="0" t="0" r="3810" b="889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4716B18" w14:textId="77777777" w:rsidR="0026301E" w:rsidRPr="003B72CB" w:rsidRDefault="0026301E" w:rsidP="0026301E">
                            <w:pPr>
                              <w:jc w:val="center"/>
                              <w:rPr>
                                <w:sz w:val="20"/>
                                <w:szCs w:val="20"/>
                              </w:rPr>
                            </w:pPr>
                            <w:r>
                              <w:rPr>
                                <w:sz w:val="20"/>
                                <w:szCs w:val="20"/>
                              </w:rPr>
                              <w:t>Fig. 3</w:t>
                            </w:r>
                            <w:r w:rsidRPr="003B72CB">
                              <w:rPr>
                                <w:sz w:val="20"/>
                                <w:szCs w:val="20"/>
                              </w:rPr>
                              <w:t xml:space="preserve"> Use Case: </w:t>
                            </w:r>
                            <w:r>
                              <w:rPr>
                                <w:sz w:val="20"/>
                                <w:szCs w:val="20"/>
                              </w:rPr>
                              <w:t>Etch-A-Sketch</w:t>
                            </w:r>
                            <w:r w:rsidRPr="003B72CB">
                              <w:rPr>
                                <w:sz w:val="20"/>
                                <w:szCs w:val="20"/>
                              </w:rPr>
                              <w:t xml:space="preserve"> Challenge Sequence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DB363D" id="_x0000_s1028" type="#_x0000_t202" style="position:absolute;margin-left:140.25pt;margin-top:46.1pt;width:185.9pt;height:110.6pt;z-index:2516597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" stroked="f">
                <v:textbox style="mso-fit-shape-to-text:t">
                  <w:txbxContent>
                    <w:p w14:paraId="74716B18" w14:textId="77777777" w:rsidR="0026301E" w:rsidRPr="003B72CB" w:rsidRDefault="0026301E" w:rsidP="0026301E">
                      <w:pPr>
                        <w:jc w:val="center"/>
                        <w:rPr>
                          <w:sz w:val="20"/>
                          <w:szCs w:val="20"/>
                        </w:rPr>
                      </w:pPr>
                      <w:r>
                        <w:rPr>
                          <w:sz w:val="20"/>
                          <w:szCs w:val="20"/>
                        </w:rPr>
                        <w:t>Fig. 3</w:t>
                      </w:r>
                      <w:r w:rsidRPr="003B72CB">
                        <w:rPr>
                          <w:sz w:val="20"/>
                          <w:szCs w:val="20"/>
                        </w:rPr>
                        <w:t xml:space="preserve"> Use Case: </w:t>
                      </w:r>
                      <w:r>
                        <w:rPr>
                          <w:sz w:val="20"/>
                          <w:szCs w:val="20"/>
                        </w:rPr>
                        <w:t>Etch-A-Sketch</w:t>
                      </w:r>
                      <w:r w:rsidRPr="003B72CB">
                        <w:rPr>
                          <w:sz w:val="20"/>
                          <w:szCs w:val="20"/>
                        </w:rPr>
                        <w:t xml:space="preserve"> Challenge Sequence Diagram</w:t>
                      </w:r>
                    </w:p>
                  </w:txbxContent>
                </v:textbox>
                <w10:wrap type="square"/>
              </v:shape>
            </w:pict>
          </mc:Fallback>
        </mc:AlternateContent>
      </w:r>
      <w:r w:rsidRPr="0026301E">
        <w:br w:type="page"/>
      </w:r>
    </w:p>
    <w:p w14:paraId="76996A85" w14:textId="77777777" w:rsidR="0026301E" w:rsidRPr="0026301E" w:rsidRDefault="0026301E" w:rsidP="0026301E"/>
    <w:p w14:paraId="7698565E" w14:textId="77777777" w:rsidR="0026301E" w:rsidRPr="0026301E" w:rsidRDefault="0026301E" w:rsidP="0026301E">
      <w:pPr>
        <w:keepNext/>
        <w:keepLines/>
        <w:numPr>
          <w:ilvl w:val="2"/>
          <w:numId w:val="1"/>
        </w:numPr>
        <w:spacing w:before="40"/>
        <w:outlineLvl w:val="1"/>
        <w:rPr>
          <w:rFonts w:asciiTheme="majorHAnsi" w:eastAsiaTheme="majorEastAsia" w:hAnsiTheme="majorHAnsi" w:cstheme="majorBidi"/>
          <w:color w:val="2E74B5" w:themeColor="accent1" w:themeShade="BF"/>
          <w:sz w:val="26"/>
          <w:szCs w:val="26"/>
        </w:rPr>
      </w:pPr>
      <w:r w:rsidRPr="0026301E">
        <w:rPr>
          <w:rFonts w:asciiTheme="majorHAnsi" w:eastAsiaTheme="majorEastAsia" w:hAnsiTheme="majorHAnsi" w:cstheme="majorBidi"/>
          <w:color w:val="2E74B5" w:themeColor="accent1" w:themeShade="BF"/>
          <w:sz w:val="26"/>
          <w:szCs w:val="26"/>
        </w:rPr>
        <w:t>Use Case 4</w:t>
      </w:r>
    </w:p>
    <w:p w14:paraId="4D363D46" w14:textId="77777777" w:rsidR="0026301E" w:rsidRPr="0026301E" w:rsidRDefault="0026301E" w:rsidP="0026301E">
      <w:r w:rsidRPr="0026301E">
        <w:t>For the Use Case: Rubik Challenge Sequence Diagram as shown in Fig. 4 below shows the steps RoadTrip shall take in order to complete the Rubik challenge.</w:t>
      </w:r>
    </w:p>
    <w:p w14:paraId="34D97A47" w14:textId="77777777" w:rsidR="0026301E" w:rsidRPr="0026301E" w:rsidRDefault="0026301E" w:rsidP="004559B3">
      <w:pPr>
        <w:keepNext/>
        <w:keepLines/>
        <w:spacing w:before="40"/>
        <w:ind w:left="900"/>
        <w:outlineLvl w:val="1"/>
        <w:rPr>
          <w:rFonts w:asciiTheme="majorHAnsi" w:eastAsiaTheme="majorEastAsia" w:hAnsiTheme="majorHAnsi" w:cstheme="majorBidi"/>
          <w:color w:val="2E74B5" w:themeColor="accent1" w:themeShade="BF"/>
          <w:sz w:val="26"/>
          <w:szCs w:val="26"/>
        </w:rPr>
      </w:pPr>
      <w:r w:rsidRPr="0026301E">
        <w:rPr>
          <w:rFonts w:ascii="Verdana" w:eastAsiaTheme="majorEastAsia" w:hAnsi="Verdana" w:cstheme="majorBidi"/>
          <w:noProof/>
          <w:color w:val="000000"/>
          <w:sz w:val="20"/>
          <w:szCs w:val="20"/>
        </w:rPr>
        <mc:AlternateContent>
          <mc:Choice Requires="wps">
            <w:drawing>
              <wp:anchor distT="45720" distB="45720" distL="114300" distR="114300" simplePos="0" relativeHeight="251658752" behindDoc="0" locked="0" layoutInCell="1" allowOverlap="1" wp14:anchorId="0C71A0E9" wp14:editId="7E36B19B">
                <wp:simplePos x="0" y="0"/>
                <wp:positionH relativeFrom="column">
                  <wp:posOffset>1781175</wp:posOffset>
                </wp:positionH>
                <wp:positionV relativeFrom="paragraph">
                  <wp:posOffset>3103245</wp:posOffset>
                </wp:positionV>
                <wp:extent cx="2360930" cy="1404620"/>
                <wp:effectExtent l="0" t="0" r="3810" b="889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4C22B41" w14:textId="77777777" w:rsidR="0026301E" w:rsidRPr="003B72CB" w:rsidRDefault="0026301E" w:rsidP="0026301E">
                            <w:pPr>
                              <w:jc w:val="center"/>
                              <w:rPr>
                                <w:sz w:val="20"/>
                                <w:szCs w:val="20"/>
                              </w:rPr>
                            </w:pPr>
                            <w:r>
                              <w:rPr>
                                <w:sz w:val="20"/>
                                <w:szCs w:val="20"/>
                              </w:rPr>
                              <w:t>Fig. 4</w:t>
                            </w:r>
                            <w:r w:rsidRPr="003B72CB">
                              <w:rPr>
                                <w:sz w:val="20"/>
                                <w:szCs w:val="20"/>
                              </w:rPr>
                              <w:t xml:space="preserve"> Use Case: </w:t>
                            </w:r>
                            <w:r>
                              <w:rPr>
                                <w:sz w:val="20"/>
                                <w:szCs w:val="20"/>
                              </w:rPr>
                              <w:t>Rubix</w:t>
                            </w:r>
                            <w:r w:rsidRPr="003B72CB">
                              <w:rPr>
                                <w:sz w:val="20"/>
                                <w:szCs w:val="20"/>
                              </w:rPr>
                              <w:t xml:space="preserve"> Challenge Sequence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71A0E9" id="_x0000_s1029" type="#_x0000_t202" style="position:absolute;left:0;text-align:left;margin-left:140.25pt;margin-top:244.35pt;width:185.9pt;height:110.6pt;z-index:251658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" stroked="f">
                <v:textbox style="mso-fit-shape-to-text:t">
                  <w:txbxContent>
                    <w:p w14:paraId="64C22B41" w14:textId="77777777" w:rsidR="0026301E" w:rsidRPr="003B72CB" w:rsidRDefault="0026301E" w:rsidP="0026301E">
                      <w:pPr>
                        <w:jc w:val="center"/>
                        <w:rPr>
                          <w:sz w:val="20"/>
                          <w:szCs w:val="20"/>
                        </w:rPr>
                      </w:pPr>
                      <w:r>
                        <w:rPr>
                          <w:sz w:val="20"/>
                          <w:szCs w:val="20"/>
                        </w:rPr>
                        <w:t>Fig. 4</w:t>
                      </w:r>
                      <w:r w:rsidRPr="003B72CB">
                        <w:rPr>
                          <w:sz w:val="20"/>
                          <w:szCs w:val="20"/>
                        </w:rPr>
                        <w:t xml:space="preserve"> Use Case: </w:t>
                      </w:r>
                      <w:r>
                        <w:rPr>
                          <w:sz w:val="20"/>
                          <w:szCs w:val="20"/>
                        </w:rPr>
                        <w:t>Rubix</w:t>
                      </w:r>
                      <w:r w:rsidRPr="003B72CB">
                        <w:rPr>
                          <w:sz w:val="20"/>
                          <w:szCs w:val="20"/>
                        </w:rPr>
                        <w:t xml:space="preserve"> Challenge Sequence Diagram</w:t>
                      </w:r>
                    </w:p>
                  </w:txbxContent>
                </v:textbox>
                <w10:wrap type="square"/>
              </v:shape>
            </w:pict>
          </mc:Fallback>
        </mc:AlternateContent>
      </w:r>
      <w:r w:rsidRPr="0026301E">
        <w:rPr>
          <w:rFonts w:asciiTheme="majorHAnsi" w:eastAsiaTheme="majorEastAsia" w:hAnsiTheme="majorHAnsi" w:cstheme="majorBidi"/>
          <w:noProof/>
          <w:color w:val="2E74B5" w:themeColor="accent1" w:themeShade="BF"/>
          <w:sz w:val="26"/>
          <w:szCs w:val="26"/>
        </w:rPr>
        <w:drawing>
          <wp:anchor distT="0" distB="0" distL="114300" distR="114300" simplePos="0" relativeHeight="251654656" behindDoc="0" locked="0" layoutInCell="1" allowOverlap="1" wp14:anchorId="13487289" wp14:editId="5D5EA28C">
            <wp:simplePos x="0" y="0"/>
            <wp:positionH relativeFrom="column">
              <wp:posOffset>1895475</wp:posOffset>
            </wp:positionH>
            <wp:positionV relativeFrom="page">
              <wp:posOffset>2133600</wp:posOffset>
            </wp:positionV>
            <wp:extent cx="2142490" cy="2400300"/>
            <wp:effectExtent l="0" t="0" r="0" b="0"/>
            <wp:wrapSquare wrapText="bothSides"/>
            <wp:docPr id="6" name="Picture 6" descr="https://lh6.googleusercontent.com/CpcU0BRgLxVn485qh2kOdxDNj7dckbVSBYYQvVwN8I-Ag6PD19cQ3cCml0m4F8GjFqMhdVUcwcLs4oxKGQafwhKBFv5Sz864WgMZFtU7UfGe45kntYIbKBGWEDdzXo0I67ebgR9R4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CpcU0BRgLxVn485qh2kOdxDNj7dckbVSBYYQvVwN8I-Ag6PD19cQ3cCml0m4F8GjFqMhdVUcwcLs4oxKGQafwhKBFv5Sz864WgMZFtU7UfGe45kntYIbKBGWEDdzXo0I67ebgR9R4D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4249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301E">
        <w:rPr>
          <w:rFonts w:asciiTheme="majorHAnsi" w:eastAsiaTheme="majorEastAsia" w:hAnsiTheme="majorHAnsi" w:cstheme="majorBidi"/>
          <w:color w:val="2E74B5" w:themeColor="accent1" w:themeShade="BF"/>
          <w:sz w:val="26"/>
          <w:szCs w:val="26"/>
        </w:rPr>
        <w:br w:type="page"/>
      </w:r>
    </w:p>
    <w:p w14:paraId="1634B316" w14:textId="77777777" w:rsidR="0026301E" w:rsidRPr="0026301E" w:rsidRDefault="0026301E" w:rsidP="0026301E"/>
    <w:p w14:paraId="7EC71CCB" w14:textId="77777777" w:rsidR="0026301E" w:rsidRPr="0026301E" w:rsidRDefault="0026301E" w:rsidP="0026301E">
      <w:pPr>
        <w:keepNext/>
        <w:keepLines/>
        <w:numPr>
          <w:ilvl w:val="2"/>
          <w:numId w:val="1"/>
        </w:numPr>
        <w:spacing w:before="40"/>
        <w:outlineLvl w:val="1"/>
        <w:rPr>
          <w:rFonts w:asciiTheme="majorHAnsi" w:eastAsiaTheme="majorEastAsia" w:hAnsiTheme="majorHAnsi" w:cstheme="majorBidi"/>
          <w:color w:val="2E74B5" w:themeColor="accent1" w:themeShade="BF"/>
          <w:sz w:val="26"/>
          <w:szCs w:val="26"/>
        </w:rPr>
      </w:pPr>
      <w:r w:rsidRPr="0026301E">
        <w:rPr>
          <w:rFonts w:asciiTheme="majorHAnsi" w:eastAsiaTheme="majorEastAsia" w:hAnsiTheme="majorHAnsi" w:cstheme="majorBidi"/>
          <w:color w:val="2E74B5" w:themeColor="accent1" w:themeShade="BF"/>
          <w:sz w:val="26"/>
          <w:szCs w:val="26"/>
        </w:rPr>
        <w:t>Use Case 5</w:t>
      </w:r>
    </w:p>
    <w:p w14:paraId="37A894BA" w14:textId="77777777" w:rsidR="0026301E" w:rsidRPr="0026301E" w:rsidRDefault="0026301E" w:rsidP="0026301E">
      <w:r w:rsidRPr="0026301E">
        <w:t>For the Use Case: Card Challenge Sequence Diagram as shown in Fig. 5 below shows the steps RoadTrip shall take in order to complete the Card challenge.</w:t>
      </w:r>
      <w:r w:rsidRPr="0026301E">
        <w:rPr>
          <w:rFonts w:ascii="Verdana" w:hAnsi="Verdana"/>
          <w:noProof/>
          <w:color w:val="000000"/>
          <w:sz w:val="20"/>
          <w:szCs w:val="20"/>
          <w:lang w:eastAsia="ja-JP"/>
        </w:rPr>
        <w:t xml:space="preserve"> </w:t>
      </w:r>
    </w:p>
    <w:p w14:paraId="595E7C82" w14:textId="77777777" w:rsidR="0026301E" w:rsidRPr="0026301E" w:rsidRDefault="0026301E" w:rsidP="0026301E">
      <w:r w:rsidRPr="0026301E">
        <w:rPr>
          <w:rFonts w:ascii="Verdana" w:hAnsi="Verdana"/>
          <w:noProof/>
          <w:color w:val="000000"/>
          <w:sz w:val="20"/>
          <w:szCs w:val="20"/>
        </w:rPr>
        <mc:AlternateContent>
          <mc:Choice Requires="wps">
            <w:drawing>
              <wp:anchor distT="45720" distB="45720" distL="114300" distR="114300" simplePos="0" relativeHeight="251656704" behindDoc="0" locked="0" layoutInCell="1" allowOverlap="1" wp14:anchorId="128EB838" wp14:editId="083DEA47">
                <wp:simplePos x="0" y="0"/>
                <wp:positionH relativeFrom="column">
                  <wp:posOffset>1647825</wp:posOffset>
                </wp:positionH>
                <wp:positionV relativeFrom="paragraph">
                  <wp:posOffset>3599180</wp:posOffset>
                </wp:positionV>
                <wp:extent cx="2360930" cy="1404620"/>
                <wp:effectExtent l="0" t="0" r="3810" b="88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C9E7BE2" w14:textId="77777777" w:rsidR="0026301E" w:rsidRPr="003B72CB" w:rsidRDefault="0026301E" w:rsidP="0026301E">
                            <w:pPr>
                              <w:jc w:val="center"/>
                              <w:rPr>
                                <w:sz w:val="20"/>
                                <w:szCs w:val="20"/>
                              </w:rPr>
                            </w:pPr>
                            <w:r w:rsidRPr="003B72CB">
                              <w:rPr>
                                <w:sz w:val="20"/>
                                <w:szCs w:val="20"/>
                              </w:rPr>
                              <w:t>Fig. 5 Use Case: Card Challenge Sequence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8EB838" id="_x0000_s1030" type="#_x0000_t202" style="position:absolute;margin-left:129.75pt;margin-top:283.4pt;width:185.9pt;height:110.6pt;z-index:2516567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" stroked="f">
                <v:textbox style="mso-fit-shape-to-text:t">
                  <w:txbxContent>
                    <w:p w14:paraId="5C9E7BE2" w14:textId="77777777" w:rsidR="0026301E" w:rsidRPr="003B72CB" w:rsidRDefault="0026301E" w:rsidP="0026301E">
                      <w:pPr>
                        <w:jc w:val="center"/>
                        <w:rPr>
                          <w:sz w:val="20"/>
                          <w:szCs w:val="20"/>
                        </w:rPr>
                      </w:pPr>
                      <w:r w:rsidRPr="003B72CB">
                        <w:rPr>
                          <w:sz w:val="20"/>
                          <w:szCs w:val="20"/>
                        </w:rPr>
                        <w:t>Fig. 5 Use Case: Card Challenge Sequence Diagram</w:t>
                      </w:r>
                    </w:p>
                  </w:txbxContent>
                </v:textbox>
                <w10:wrap type="square"/>
              </v:shape>
            </w:pict>
          </mc:Fallback>
        </mc:AlternateContent>
      </w:r>
      <w:r w:rsidRPr="0026301E">
        <w:rPr>
          <w:rFonts w:ascii="Arial" w:eastAsia="Times New Roman" w:hAnsi="Arial" w:cs="Arial"/>
          <w:noProof/>
          <w:color w:val="000000"/>
          <w:sz w:val="23"/>
          <w:szCs w:val="23"/>
        </w:rPr>
        <w:drawing>
          <wp:anchor distT="0" distB="0" distL="114300" distR="114300" simplePos="0" relativeHeight="251661824" behindDoc="0" locked="0" layoutInCell="1" allowOverlap="1" wp14:anchorId="4A516688" wp14:editId="2FD746D9">
            <wp:simplePos x="0" y="0"/>
            <wp:positionH relativeFrom="column">
              <wp:posOffset>1676400</wp:posOffset>
            </wp:positionH>
            <wp:positionV relativeFrom="paragraph">
              <wp:posOffset>179705</wp:posOffset>
            </wp:positionV>
            <wp:extent cx="1927225" cy="3162300"/>
            <wp:effectExtent l="0" t="0" r="0" b="0"/>
            <wp:wrapSquare wrapText="bothSides"/>
            <wp:docPr id="7" name="Picture 7" descr="https://lh3.googleusercontent.com/q4bByMETOn0nHvjVS8oAa2eJwwmS5NJfh0cxj69NGIAOXm7b6UK8qTP4BywVMBjxBZTlFG7z5DOGsubMidooa8cHeFKtFTFwX4c2S8XskqLJW3jopPImV4sTQ3A8Rn1jobUNHF7az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q4bByMETOn0nHvjVS8oAa2eJwwmS5NJfh0cxj69NGIAOXm7b6UK8qTP4BywVMBjxBZTlFG7z5DOGsubMidooa8cHeFKtFTFwX4c2S8XskqLJW3jopPImV4sTQ3A8Rn1jobUNHF7azI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2722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301E">
        <w:br w:type="page"/>
      </w:r>
    </w:p>
    <w:p w14:paraId="4C286F50" w14:textId="24AF53D8" w:rsidR="00423CF6" w:rsidRDefault="00F9337D" w:rsidP="00405F12">
      <w:pPr>
        <w:pStyle w:val="Heading1"/>
        <w:numPr>
          <w:ilvl w:val="0"/>
          <w:numId w:val="1"/>
        </w:numPr>
      </w:pPr>
      <w:r>
        <w:lastRenderedPageBreak/>
        <w:t>Functional Requirements</w:t>
      </w:r>
      <w:bookmarkEnd w:id="15"/>
    </w:p>
    <w:p w14:paraId="3DB00E95" w14:textId="77777777" w:rsidR="00F9337D" w:rsidRDefault="00F9337D" w:rsidP="00F9337D">
      <w:pPr>
        <w:pStyle w:val="Heading2"/>
        <w:numPr>
          <w:ilvl w:val="1"/>
          <w:numId w:val="1"/>
        </w:numPr>
      </w:pPr>
      <w:bookmarkStart w:id="17" w:name="_Toc398207236"/>
      <w:commentRangeStart w:id="18"/>
      <w:r>
        <w:t>Movement</w:t>
      </w:r>
      <w:commentRangeEnd w:id="18"/>
      <w:r w:rsidR="008859D5">
        <w:rPr>
          <w:rStyle w:val="CommentReference"/>
          <w:rFonts w:asciiTheme="minorHAnsi" w:eastAsiaTheme="minorHAnsi" w:hAnsiTheme="minorHAnsi" w:cstheme="minorBidi"/>
          <w:color w:val="auto"/>
        </w:rPr>
        <w:commentReference w:id="18"/>
      </w:r>
      <w:bookmarkEnd w:id="17"/>
    </w:p>
    <w:p w14:paraId="262C3F66" w14:textId="63BC4C55" w:rsidR="00DE01E4" w:rsidRDefault="00DE01E4" w:rsidP="00DE01E4">
      <w:pPr>
        <w:pStyle w:val="ListParagraph"/>
        <w:numPr>
          <w:ilvl w:val="2"/>
          <w:numId w:val="1"/>
        </w:numPr>
      </w:pPr>
      <w:r>
        <w:t xml:space="preserve">The system shall move in </w:t>
      </w:r>
      <w:r w:rsidR="00300E58">
        <w:t xml:space="preserve">the </w:t>
      </w:r>
      <w:r w:rsidR="00300E58" w:rsidRPr="00300E58">
        <w:rPr>
          <w:u w:val="single"/>
        </w:rPr>
        <w:t>two-dimensional playing field.</w:t>
      </w:r>
    </w:p>
    <w:p w14:paraId="77C4CAE6" w14:textId="2BB600EA" w:rsidR="00405F12" w:rsidRDefault="00405F12" w:rsidP="00405F12">
      <w:pPr>
        <w:pStyle w:val="ListParagraph"/>
        <w:numPr>
          <w:ilvl w:val="2"/>
          <w:numId w:val="1"/>
        </w:numPr>
      </w:pPr>
      <w:r>
        <w:t>The system shall identify red [RGB value TBD] LED in starting area.</w:t>
      </w:r>
    </w:p>
    <w:p w14:paraId="53A8D004" w14:textId="77777777" w:rsidR="00405F12" w:rsidRPr="00423CF6" w:rsidRDefault="00405F12" w:rsidP="00405F12">
      <w:pPr>
        <w:pStyle w:val="ListParagraph"/>
        <w:numPr>
          <w:ilvl w:val="2"/>
          <w:numId w:val="1"/>
        </w:numPr>
      </w:pPr>
      <w:r w:rsidRPr="003C59FE">
        <w:t>The system shall wait for red [RGB value TBD] LED to GO OUT (bad) before exiting starting</w:t>
      </w:r>
      <w:r>
        <w:t xml:space="preserve"> area.</w:t>
      </w:r>
    </w:p>
    <w:p w14:paraId="232A95DB" w14:textId="33C3C0B6" w:rsidR="00405F12" w:rsidRPr="00DE01E4" w:rsidRDefault="00405F12" w:rsidP="00405F12">
      <w:pPr>
        <w:ind w:left="360"/>
      </w:pPr>
    </w:p>
    <w:p w14:paraId="2073104F" w14:textId="77777777" w:rsidR="00F9337D" w:rsidRDefault="00F9337D" w:rsidP="00F9337D">
      <w:pPr>
        <w:pStyle w:val="Heading2"/>
        <w:numPr>
          <w:ilvl w:val="1"/>
          <w:numId w:val="1"/>
        </w:numPr>
      </w:pPr>
      <w:bookmarkStart w:id="19" w:name="_Toc398207237"/>
      <w:r>
        <w:t>Navigation</w:t>
      </w:r>
      <w:bookmarkEnd w:id="19"/>
    </w:p>
    <w:p w14:paraId="4863F843" w14:textId="77777777" w:rsidR="00E45933" w:rsidRDefault="00E45933" w:rsidP="00E45933"/>
    <w:p w14:paraId="3E37F031" w14:textId="3B85C946" w:rsidR="00E45933" w:rsidRDefault="00E45933" w:rsidP="00AA58FB">
      <w:pPr>
        <w:ind w:firstLine="360"/>
      </w:pPr>
      <w:r>
        <w:t xml:space="preserve">3.2.1     The system shall coordinate its movement along the </w:t>
      </w:r>
      <w:r w:rsidR="002A0228">
        <w:t>scotch blue</w:t>
      </w:r>
      <w:r>
        <w:t xml:space="preserve"> </w:t>
      </w:r>
      <w:r w:rsidR="002A0228">
        <w:t>painters tape</w:t>
      </w:r>
      <w:r>
        <w:t>.</w:t>
      </w:r>
    </w:p>
    <w:p w14:paraId="4709D0E3" w14:textId="78A1C5DF" w:rsidR="002A0228" w:rsidRPr="00E45933" w:rsidRDefault="002A0228" w:rsidP="002A0228">
      <w:pPr>
        <w:ind w:left="360"/>
      </w:pPr>
      <w:r>
        <w:t xml:space="preserve">3.2.2     The system shall coordinate its movement back along the scotch blue painters tape if the      system moves off of the scotch blue painters tape. </w:t>
      </w:r>
    </w:p>
    <w:p w14:paraId="198ED741" w14:textId="364DB8EC" w:rsidR="00AA58FB" w:rsidRDefault="002A0228" w:rsidP="008E7F96">
      <w:r>
        <w:t xml:space="preserve">       3.2.3</w:t>
      </w:r>
      <w:r w:rsidR="00AA58FB">
        <w:t xml:space="preserve">     The system shall be able to identify the challenge areas in order to stop movement.</w:t>
      </w:r>
    </w:p>
    <w:p w14:paraId="27E36F08" w14:textId="69C29E62" w:rsidR="00AA58FB" w:rsidRPr="00423CF6" w:rsidRDefault="00AA58FB" w:rsidP="00423CF6">
      <w:r>
        <w:t xml:space="preserve">       </w:t>
      </w:r>
    </w:p>
    <w:p w14:paraId="75CF1470" w14:textId="77777777" w:rsidR="00EA617F" w:rsidRPr="00EA617F" w:rsidRDefault="00EA617F" w:rsidP="00EA617F">
      <w:pPr>
        <w:pStyle w:val="Heading2"/>
        <w:numPr>
          <w:ilvl w:val="1"/>
          <w:numId w:val="1"/>
        </w:numPr>
      </w:pPr>
      <w:bookmarkStart w:id="20" w:name="_Toc398207238"/>
      <w:r>
        <w:t>Challenge Completion</w:t>
      </w:r>
      <w:bookmarkEnd w:id="20"/>
    </w:p>
    <w:p w14:paraId="5895D483" w14:textId="1A443C6F" w:rsidR="00A72040" w:rsidRDefault="00A72040" w:rsidP="000676DE">
      <w:pPr>
        <w:pStyle w:val="ListParagraph"/>
        <w:numPr>
          <w:ilvl w:val="2"/>
          <w:numId w:val="1"/>
        </w:numPr>
      </w:pPr>
      <w:commentRangeStart w:id="21"/>
      <w:r>
        <w:t xml:space="preserve">The system shall correctly identify the </w:t>
      </w:r>
      <w:r w:rsidRPr="00A72040">
        <w:rPr>
          <w:u w:val="single"/>
        </w:rPr>
        <w:t>challenge zone</w:t>
      </w:r>
      <w:r>
        <w:t xml:space="preserve"> upon arrival.</w:t>
      </w:r>
      <w:commentRangeEnd w:id="21"/>
      <w:r>
        <w:rPr>
          <w:rStyle w:val="CommentReference"/>
        </w:rPr>
        <w:commentReference w:id="21"/>
      </w:r>
    </w:p>
    <w:p w14:paraId="2DB3149C" w14:textId="5E16B832" w:rsidR="00A72040" w:rsidRDefault="00A72040" w:rsidP="000676DE">
      <w:pPr>
        <w:pStyle w:val="ListParagraph"/>
        <w:numPr>
          <w:ilvl w:val="2"/>
          <w:numId w:val="1"/>
        </w:numPr>
      </w:pPr>
      <w:commentRangeStart w:id="22"/>
      <w:r>
        <w:t xml:space="preserve">The system shall </w:t>
      </w:r>
      <w:r w:rsidRPr="00A72040">
        <w:rPr>
          <w:u w:val="single"/>
        </w:rPr>
        <w:t>line up</w:t>
      </w:r>
      <w:r>
        <w:t xml:space="preserve"> with the challenge before attempting to complete the challenge</w:t>
      </w:r>
      <w:commentRangeEnd w:id="22"/>
      <w:r>
        <w:rPr>
          <w:rStyle w:val="CommentReference"/>
        </w:rPr>
        <w:commentReference w:id="22"/>
      </w:r>
    </w:p>
    <w:p w14:paraId="245001CD" w14:textId="70E3FEA5" w:rsidR="00EA617F" w:rsidRDefault="00A05B88" w:rsidP="000676DE">
      <w:pPr>
        <w:pStyle w:val="ListParagraph"/>
        <w:numPr>
          <w:ilvl w:val="2"/>
          <w:numId w:val="1"/>
        </w:numPr>
      </w:pPr>
      <w:r>
        <w:t>The</w:t>
      </w:r>
      <w:r w:rsidR="00674A33">
        <w:t xml:space="preserve"> s</w:t>
      </w:r>
      <w:r w:rsidR="00C2541B">
        <w:t xml:space="preserve">ystem shall play the Simon </w:t>
      </w:r>
      <w:r w:rsidR="004559B3">
        <w:t>Carabineer</w:t>
      </w:r>
      <w:r w:rsidR="000676DE">
        <w:t xml:space="preserve"> </w:t>
      </w:r>
      <w:r w:rsidR="00A35D8D">
        <w:t>(</w:t>
      </w:r>
      <w:r w:rsidR="000676DE" w:rsidRPr="000676DE">
        <w:t>SKU:226CE810</w:t>
      </w:r>
      <w:r w:rsidR="00A35D8D">
        <w:t>)</w:t>
      </w:r>
      <w:r w:rsidR="00C2541B">
        <w:t>.</w:t>
      </w:r>
    </w:p>
    <w:p w14:paraId="6033F1D7" w14:textId="1AC14830" w:rsidR="00C2541B" w:rsidRDefault="00C2541B" w:rsidP="00C2541B">
      <w:pPr>
        <w:pStyle w:val="ListParagraph"/>
        <w:numPr>
          <w:ilvl w:val="3"/>
          <w:numId w:val="1"/>
        </w:numPr>
      </w:pPr>
      <w:commentRangeStart w:id="23"/>
      <w:r>
        <w:t>The system shall play Simon</w:t>
      </w:r>
      <w:r w:rsidR="004559B3">
        <w:t xml:space="preserve"> Carabineer</w:t>
      </w:r>
      <w:r>
        <w:t>.</w:t>
      </w:r>
    </w:p>
    <w:p w14:paraId="03FB26B1" w14:textId="4CDD66AC" w:rsidR="004559B3" w:rsidRDefault="004559B3" w:rsidP="00C2541B">
      <w:pPr>
        <w:pStyle w:val="ListParagraph"/>
        <w:numPr>
          <w:ilvl w:val="3"/>
          <w:numId w:val="1"/>
        </w:numPr>
      </w:pPr>
      <w:r>
        <w:t>The system shall plat Simon Carabineer for 15 seconds</w:t>
      </w:r>
      <w:commentRangeEnd w:id="23"/>
      <w:r>
        <w:rPr>
          <w:rStyle w:val="CommentReference"/>
        </w:rPr>
        <w:commentReference w:id="23"/>
      </w:r>
    </w:p>
    <w:p w14:paraId="2C61EBB7" w14:textId="1D2F2720" w:rsidR="008A1C2A" w:rsidRDefault="00D746F6" w:rsidP="008A1C2A">
      <w:pPr>
        <w:pStyle w:val="ListParagraph"/>
        <w:numPr>
          <w:ilvl w:val="3"/>
          <w:numId w:val="1"/>
        </w:numPr>
      </w:pPr>
      <w:r>
        <w:t>The s</w:t>
      </w:r>
      <w:r w:rsidR="008A1C2A">
        <w:t xml:space="preserve">ystem shall initiate Simon game by </w:t>
      </w:r>
      <w:commentRangeStart w:id="24"/>
      <w:commentRangeStart w:id="25"/>
      <w:r w:rsidR="008A1C2A">
        <w:t>pressing</w:t>
      </w:r>
      <w:r w:rsidR="0041536A">
        <w:t xml:space="preserve"> the</w:t>
      </w:r>
      <w:r w:rsidR="008A1C2A">
        <w:t xml:space="preserve"> start button</w:t>
      </w:r>
      <w:commentRangeEnd w:id="24"/>
      <w:r w:rsidR="002E3E0B">
        <w:rPr>
          <w:rStyle w:val="CommentReference"/>
        </w:rPr>
        <w:commentReference w:id="24"/>
      </w:r>
      <w:commentRangeEnd w:id="25"/>
      <w:r w:rsidR="004559B3">
        <w:rPr>
          <w:rStyle w:val="CommentReference"/>
        </w:rPr>
        <w:commentReference w:id="25"/>
      </w:r>
      <w:r w:rsidR="008A1C2A">
        <w:t xml:space="preserve">. </w:t>
      </w:r>
    </w:p>
    <w:p w14:paraId="439CA7F1" w14:textId="6CF84D14" w:rsidR="008A1C2A" w:rsidRDefault="00D746F6" w:rsidP="008A1C2A">
      <w:pPr>
        <w:pStyle w:val="ListParagraph"/>
        <w:numPr>
          <w:ilvl w:val="3"/>
          <w:numId w:val="1"/>
        </w:numPr>
      </w:pPr>
      <w:r>
        <w:t>The s</w:t>
      </w:r>
      <w:r w:rsidR="008A1C2A">
        <w:t xml:space="preserve">ystem shall correctly </w:t>
      </w:r>
      <w:r w:rsidR="007949DD">
        <w:t>sense</w:t>
      </w:r>
      <w:r w:rsidR="008A1C2A">
        <w:t xml:space="preserve"> color blue [exact RGB values TBD]</w:t>
      </w:r>
      <w:r w:rsidR="00F16A85">
        <w:t xml:space="preserve"> when illuminated</w:t>
      </w:r>
      <w:r w:rsidR="007949DD">
        <w:t xml:space="preserve"> on Simon board.</w:t>
      </w:r>
    </w:p>
    <w:p w14:paraId="6BE3A7EF" w14:textId="2003A309" w:rsidR="008A1C2A" w:rsidRDefault="00D746F6" w:rsidP="008A1C2A">
      <w:pPr>
        <w:pStyle w:val="ListParagraph"/>
        <w:numPr>
          <w:ilvl w:val="3"/>
          <w:numId w:val="1"/>
        </w:numPr>
      </w:pPr>
      <w:r>
        <w:t>The s</w:t>
      </w:r>
      <w:r w:rsidR="008A1C2A">
        <w:t xml:space="preserve">ystem shall correctly </w:t>
      </w:r>
      <w:r w:rsidR="007949DD">
        <w:t>sense</w:t>
      </w:r>
      <w:r w:rsidR="008A1C2A">
        <w:t xml:space="preserve"> color red </w:t>
      </w:r>
      <w:r w:rsidR="00F16A85">
        <w:t>[exact RGB values TBD]</w:t>
      </w:r>
      <w:r w:rsidR="007949DD">
        <w:t xml:space="preserve"> when illuminated Simon board. </w:t>
      </w:r>
    </w:p>
    <w:p w14:paraId="17AE5E6F" w14:textId="73F5EB4A" w:rsidR="00F16A85" w:rsidRDefault="00D746F6" w:rsidP="00F16A85">
      <w:pPr>
        <w:pStyle w:val="ListParagraph"/>
        <w:numPr>
          <w:ilvl w:val="3"/>
          <w:numId w:val="1"/>
        </w:numPr>
      </w:pPr>
      <w:r>
        <w:t>The s</w:t>
      </w:r>
      <w:r w:rsidR="00F16A85">
        <w:t xml:space="preserve">ystem shall correctly </w:t>
      </w:r>
      <w:r w:rsidR="007949DD">
        <w:t>sense</w:t>
      </w:r>
      <w:r w:rsidR="00F16A85">
        <w:t xml:space="preserve"> color yellow [exact RGB values TBD] when illuminated</w:t>
      </w:r>
      <w:r w:rsidR="007949DD">
        <w:t xml:space="preserve"> Simon board.</w:t>
      </w:r>
    </w:p>
    <w:p w14:paraId="17697D4D" w14:textId="73EEF142" w:rsidR="00F16A85" w:rsidRDefault="00D746F6" w:rsidP="00F16A85">
      <w:pPr>
        <w:pStyle w:val="ListParagraph"/>
        <w:numPr>
          <w:ilvl w:val="3"/>
          <w:numId w:val="1"/>
        </w:numPr>
      </w:pPr>
      <w:r>
        <w:t>The s</w:t>
      </w:r>
      <w:r w:rsidR="00F16A85">
        <w:t xml:space="preserve">ystem shall correctly </w:t>
      </w:r>
      <w:r w:rsidR="007949DD">
        <w:t>sense</w:t>
      </w:r>
      <w:r w:rsidR="00F16A85">
        <w:t xml:space="preserve"> color green [exact RGB values TBD] when illuminated</w:t>
      </w:r>
      <w:r w:rsidR="007949DD">
        <w:t xml:space="preserve"> Simon board.</w:t>
      </w:r>
    </w:p>
    <w:p w14:paraId="44F8B68F" w14:textId="47157783" w:rsidR="002B2DEA" w:rsidRDefault="004C7221" w:rsidP="00F16A85">
      <w:pPr>
        <w:pStyle w:val="ListParagraph"/>
        <w:numPr>
          <w:ilvl w:val="3"/>
          <w:numId w:val="1"/>
        </w:numPr>
      </w:pPr>
      <w:r>
        <w:t>The s</w:t>
      </w:r>
      <w:r w:rsidR="002B2DEA">
        <w:t xml:space="preserve">ystem shall not </w:t>
      </w:r>
      <w:r w:rsidR="002B2DEA" w:rsidRPr="00EF6F83">
        <w:rPr>
          <w:u w:val="single"/>
        </w:rPr>
        <w:t>obstruct</w:t>
      </w:r>
      <w:r w:rsidR="00EF6F83">
        <w:t xml:space="preserve"> [TBR]</w:t>
      </w:r>
      <w:r w:rsidR="002B2DEA">
        <w:t xml:space="preserve"> Simon carabineer during play.</w:t>
      </w:r>
    </w:p>
    <w:p w14:paraId="3D167ECE" w14:textId="01483428" w:rsidR="004F1080" w:rsidRDefault="004C7221" w:rsidP="00F16A85">
      <w:pPr>
        <w:pStyle w:val="ListParagraph"/>
        <w:numPr>
          <w:ilvl w:val="3"/>
          <w:numId w:val="1"/>
        </w:numPr>
      </w:pPr>
      <w:r>
        <w:t>The system</w:t>
      </w:r>
      <w:r w:rsidR="004F1080">
        <w:t xml:space="preserve"> will respond to Simon within [TBD] amount of time.</w:t>
      </w:r>
    </w:p>
    <w:p w14:paraId="73B88C2B" w14:textId="3EBC3D37" w:rsidR="008132B1" w:rsidRDefault="008132B1" w:rsidP="00F16A85">
      <w:pPr>
        <w:pStyle w:val="ListParagraph"/>
        <w:numPr>
          <w:ilvl w:val="3"/>
          <w:numId w:val="1"/>
        </w:numPr>
      </w:pPr>
      <w:commentRangeStart w:id="26"/>
      <w:r>
        <w:t>The system will initiate Simon and play again upon failure to press the correct button in time.</w:t>
      </w:r>
      <w:commentRangeEnd w:id="26"/>
      <w:r w:rsidR="00B34EA7">
        <w:rPr>
          <w:rStyle w:val="CommentReference"/>
        </w:rPr>
        <w:commentReference w:id="26"/>
      </w:r>
    </w:p>
    <w:p w14:paraId="14805FA6" w14:textId="69B99E16" w:rsidR="00EA617F" w:rsidRDefault="004C7221" w:rsidP="00191BF7">
      <w:pPr>
        <w:pStyle w:val="ListParagraph"/>
        <w:numPr>
          <w:ilvl w:val="2"/>
          <w:numId w:val="1"/>
        </w:numPr>
      </w:pPr>
      <w:r>
        <w:t>The sy</w:t>
      </w:r>
      <w:r w:rsidR="00EA617F">
        <w:t xml:space="preserve">stem shall twist one row of a Rubik’s cube 180 </w:t>
      </w:r>
      <w:r w:rsidR="008A1C2A">
        <w:t>degrees</w:t>
      </w:r>
      <w:r w:rsidR="00191BF7">
        <w:t xml:space="preserve"> (</w:t>
      </w:r>
      <w:r w:rsidR="00191BF7" w:rsidRPr="00191BF7">
        <w:t>SKU:DAD09D9E</w:t>
      </w:r>
      <w:r w:rsidR="00191BF7">
        <w:t>)</w:t>
      </w:r>
      <w:r w:rsidR="00EA617F">
        <w:t>.</w:t>
      </w:r>
    </w:p>
    <w:p w14:paraId="1BE212A9" w14:textId="445B7A7C" w:rsidR="002B2DEA" w:rsidRDefault="004C7221" w:rsidP="002B2DEA">
      <w:pPr>
        <w:pStyle w:val="ListParagraph"/>
        <w:numPr>
          <w:ilvl w:val="3"/>
          <w:numId w:val="1"/>
        </w:numPr>
      </w:pPr>
      <w:r>
        <w:t>The s</w:t>
      </w:r>
      <w:r w:rsidR="002B2DEA">
        <w:t xml:space="preserve">ystem shall not </w:t>
      </w:r>
      <w:r w:rsidR="002B2DEA" w:rsidRPr="00D34723">
        <w:rPr>
          <w:u w:val="single"/>
        </w:rPr>
        <w:t>obstruct</w:t>
      </w:r>
      <w:r w:rsidR="002B2DEA">
        <w:t xml:space="preserve"> </w:t>
      </w:r>
      <w:r w:rsidR="00D34723">
        <w:t xml:space="preserve">the </w:t>
      </w:r>
      <w:r w:rsidR="002B2DEA">
        <w:t>Rubik’s cube during play.</w:t>
      </w:r>
    </w:p>
    <w:p w14:paraId="34A6F2F1" w14:textId="05FCF410" w:rsidR="00886C36" w:rsidRDefault="004C7221" w:rsidP="00886C36">
      <w:pPr>
        <w:pStyle w:val="ListParagraph"/>
        <w:numPr>
          <w:ilvl w:val="2"/>
          <w:numId w:val="1"/>
        </w:numPr>
      </w:pPr>
      <w:r>
        <w:t>The s</w:t>
      </w:r>
      <w:r w:rsidR="008A1C2A">
        <w:t xml:space="preserve">ystem shall </w:t>
      </w:r>
      <w:r w:rsidR="008A1C2A" w:rsidRPr="00886C36">
        <w:rPr>
          <w:u w:val="single"/>
        </w:rPr>
        <w:t>draw</w:t>
      </w:r>
      <w:r w:rsidR="008A1C2A">
        <w:t xml:space="preserve"> “IEEE” on </w:t>
      </w:r>
      <w:r w:rsidR="00E25CAA">
        <w:t>a</w:t>
      </w:r>
      <w:r w:rsidR="008A1C2A">
        <w:t xml:space="preserve"> </w:t>
      </w:r>
      <w:r w:rsidR="00B45F58">
        <w:t xml:space="preserve">Pocket </w:t>
      </w:r>
      <w:r w:rsidR="00EA617F">
        <w:t>Etch-A-Sketch</w:t>
      </w:r>
      <w:r w:rsidR="00A35D8D">
        <w:t xml:space="preserve"> (</w:t>
      </w:r>
      <w:r w:rsidR="00A35D8D" w:rsidRPr="00A35D8D">
        <w:t>SKU:FD79DD3F</w:t>
      </w:r>
      <w:r w:rsidR="00A35D8D">
        <w:t>)</w:t>
      </w:r>
      <w:r w:rsidR="008A1C2A">
        <w:t>.</w:t>
      </w:r>
    </w:p>
    <w:p w14:paraId="542BAD7A" w14:textId="2AAB0CD8" w:rsidR="00886C36" w:rsidRDefault="00886C36" w:rsidP="008A1C2A">
      <w:pPr>
        <w:pStyle w:val="ListParagraph"/>
        <w:numPr>
          <w:ilvl w:val="3"/>
          <w:numId w:val="1"/>
        </w:numPr>
      </w:pPr>
      <w:commentRangeStart w:id="27"/>
      <w:r>
        <w:t>The system shall rotate the knobs on the Etch-A-Sketch</w:t>
      </w:r>
      <w:commentRangeEnd w:id="27"/>
      <w:r>
        <w:rPr>
          <w:rStyle w:val="CommentReference"/>
        </w:rPr>
        <w:commentReference w:id="27"/>
      </w:r>
    </w:p>
    <w:p w14:paraId="5B4157EB" w14:textId="2B761EF7" w:rsidR="008A1C2A" w:rsidRDefault="00785A92" w:rsidP="008A1C2A">
      <w:pPr>
        <w:pStyle w:val="ListParagraph"/>
        <w:numPr>
          <w:ilvl w:val="3"/>
          <w:numId w:val="1"/>
        </w:numPr>
      </w:pPr>
      <w:commentRangeStart w:id="28"/>
      <w:r>
        <w:t>The system shall use [Font and Size, TBD] for drawing “IEEE”</w:t>
      </w:r>
      <w:commentRangeEnd w:id="28"/>
      <w:r>
        <w:rPr>
          <w:rStyle w:val="CommentReference"/>
        </w:rPr>
        <w:commentReference w:id="28"/>
      </w:r>
    </w:p>
    <w:p w14:paraId="74D6B25A" w14:textId="5A8DA47A" w:rsidR="002B2DEA" w:rsidRDefault="004C7221" w:rsidP="008A1C2A">
      <w:pPr>
        <w:pStyle w:val="ListParagraph"/>
        <w:numPr>
          <w:ilvl w:val="3"/>
          <w:numId w:val="1"/>
        </w:numPr>
      </w:pPr>
      <w:r>
        <w:t>The s</w:t>
      </w:r>
      <w:r w:rsidR="002B2DEA">
        <w:t xml:space="preserve">ystem shall not </w:t>
      </w:r>
      <w:r w:rsidR="002B2DEA" w:rsidRPr="00B53B55">
        <w:rPr>
          <w:u w:val="single"/>
        </w:rPr>
        <w:t>obstruct</w:t>
      </w:r>
      <w:r w:rsidR="00B53B55">
        <w:t xml:space="preserve"> the</w:t>
      </w:r>
      <w:r w:rsidR="002B2DEA">
        <w:t xml:space="preserve"> Etch-A-Sketch during play.</w:t>
      </w:r>
    </w:p>
    <w:p w14:paraId="6B851AAF" w14:textId="37DB2D67" w:rsidR="00EA617F" w:rsidRDefault="004C7221" w:rsidP="00EA617F">
      <w:pPr>
        <w:pStyle w:val="ListParagraph"/>
        <w:numPr>
          <w:ilvl w:val="2"/>
          <w:numId w:val="1"/>
        </w:numPr>
      </w:pPr>
      <w:r>
        <w:t>The s</w:t>
      </w:r>
      <w:r w:rsidR="00EA617F">
        <w:t>ystem shall</w:t>
      </w:r>
      <w:r w:rsidR="008A1C2A">
        <w:t xml:space="preserve"> collect a single playing card</w:t>
      </w:r>
      <w:r w:rsidR="00F166A7">
        <w:t xml:space="preserve"> [Exact deck TBD]</w:t>
      </w:r>
      <w:r w:rsidR="008A1C2A">
        <w:t>.</w:t>
      </w:r>
    </w:p>
    <w:p w14:paraId="6C5D8C4E" w14:textId="7FB64F2B" w:rsidR="00EA617F" w:rsidRDefault="004C7221" w:rsidP="008A1C2A">
      <w:pPr>
        <w:pStyle w:val="ListParagraph"/>
        <w:numPr>
          <w:ilvl w:val="3"/>
          <w:numId w:val="1"/>
        </w:numPr>
      </w:pPr>
      <w:r>
        <w:t>The s</w:t>
      </w:r>
      <w:r w:rsidR="008A1C2A">
        <w:t>ystem shall carry playing card across finish line.</w:t>
      </w:r>
    </w:p>
    <w:p w14:paraId="5BDC795B" w14:textId="23D27F7A" w:rsidR="008A1C2A" w:rsidRPr="00EA617F" w:rsidRDefault="004C7221" w:rsidP="008A1C2A">
      <w:pPr>
        <w:pStyle w:val="ListParagraph"/>
        <w:numPr>
          <w:ilvl w:val="3"/>
          <w:numId w:val="1"/>
        </w:numPr>
      </w:pPr>
      <w:r>
        <w:t>The s</w:t>
      </w:r>
      <w:r w:rsidR="00F16A85">
        <w:t>ystem shall keep</w:t>
      </w:r>
      <w:r w:rsidR="007949DD">
        <w:t xml:space="preserve"> </w:t>
      </w:r>
      <w:r w:rsidR="00C45AC1">
        <w:t xml:space="preserve">the </w:t>
      </w:r>
      <w:r w:rsidR="007949DD">
        <w:t>card in a</w:t>
      </w:r>
      <w:r w:rsidR="00F16A85">
        <w:t xml:space="preserve"> </w:t>
      </w:r>
      <w:r w:rsidR="00F16A85" w:rsidRPr="00C45AC1">
        <w:rPr>
          <w:u w:val="single"/>
        </w:rPr>
        <w:t>usable condition</w:t>
      </w:r>
      <w:r w:rsidR="0077690A">
        <w:t xml:space="preserve"> [TBD</w:t>
      </w:r>
      <w:r w:rsidR="00C45AC1">
        <w:t>]</w:t>
      </w:r>
      <w:r w:rsidR="008A1C2A">
        <w:t>.</w:t>
      </w:r>
    </w:p>
    <w:p w14:paraId="34287CFD" w14:textId="77777777" w:rsidR="00F9337D" w:rsidRDefault="00F9337D" w:rsidP="00F9337D">
      <w:pPr>
        <w:pStyle w:val="ListParagraph"/>
        <w:ind w:left="750"/>
      </w:pPr>
    </w:p>
    <w:p w14:paraId="104FC317" w14:textId="77777777" w:rsidR="00F9337D" w:rsidRDefault="00F9337D" w:rsidP="00F9337D">
      <w:pPr>
        <w:pStyle w:val="Heading1"/>
        <w:numPr>
          <w:ilvl w:val="0"/>
          <w:numId w:val="1"/>
        </w:numPr>
      </w:pPr>
      <w:bookmarkStart w:id="29" w:name="_Toc398207239"/>
      <w:r>
        <w:lastRenderedPageBreak/>
        <w:t>Non-Functional Requirements</w:t>
      </w:r>
      <w:bookmarkEnd w:id="29"/>
    </w:p>
    <w:p w14:paraId="5EFC0047" w14:textId="77777777" w:rsidR="00F9337D" w:rsidRDefault="00F9337D" w:rsidP="00F9337D">
      <w:pPr>
        <w:pStyle w:val="Heading2"/>
        <w:numPr>
          <w:ilvl w:val="1"/>
          <w:numId w:val="1"/>
        </w:numPr>
      </w:pPr>
      <w:bookmarkStart w:id="30" w:name="_Toc398207240"/>
      <w:r>
        <w:t>System Size</w:t>
      </w:r>
      <w:bookmarkEnd w:id="30"/>
    </w:p>
    <w:p w14:paraId="04A3831B" w14:textId="31328B58" w:rsidR="00F9337D" w:rsidRDefault="00F9337D" w:rsidP="00F9337D">
      <w:pPr>
        <w:pStyle w:val="ListParagraph"/>
        <w:numPr>
          <w:ilvl w:val="2"/>
          <w:numId w:val="1"/>
        </w:numPr>
      </w:pPr>
      <w:r>
        <w:t xml:space="preserve">The system size shall </w:t>
      </w:r>
      <w:r w:rsidR="00886C36">
        <w:t>occupy a space</w:t>
      </w:r>
      <w:r>
        <w:t xml:space="preserve"> no greater than 1’ x 1’ x 1’ within the </w:t>
      </w:r>
      <w:r>
        <w:rPr>
          <w:u w:val="single"/>
        </w:rPr>
        <w:t>starting area</w:t>
      </w:r>
      <w:r>
        <w:t xml:space="preserve"> and the finishing area.</w:t>
      </w:r>
    </w:p>
    <w:p w14:paraId="0FE95816" w14:textId="77777777" w:rsidR="00F9337D" w:rsidRDefault="00F9337D" w:rsidP="00F9337D">
      <w:pPr>
        <w:pStyle w:val="Heading2"/>
        <w:numPr>
          <w:ilvl w:val="1"/>
          <w:numId w:val="1"/>
        </w:numPr>
      </w:pPr>
      <w:bookmarkStart w:id="31" w:name="_Toc398207241"/>
      <w:r>
        <w:t>Power Management</w:t>
      </w:r>
      <w:bookmarkEnd w:id="31"/>
    </w:p>
    <w:p w14:paraId="05E4FD17" w14:textId="2E69882A" w:rsidR="00F9337D" w:rsidRDefault="00F9337D" w:rsidP="00F9337D">
      <w:pPr>
        <w:pStyle w:val="ListParagraph"/>
        <w:numPr>
          <w:ilvl w:val="2"/>
          <w:numId w:val="1"/>
        </w:numPr>
      </w:pPr>
      <w:commentRangeStart w:id="32"/>
      <w:r>
        <w:t xml:space="preserve">The system shall operate for a minimum of three </w:t>
      </w:r>
      <w:r>
        <w:rPr>
          <w:u w:val="single"/>
        </w:rPr>
        <w:t xml:space="preserve">course rounds </w:t>
      </w:r>
      <w:r>
        <w:t xml:space="preserve">each having </w:t>
      </w:r>
      <w:r w:rsidR="009E6AB6">
        <w:t>duration</w:t>
      </w:r>
      <w:r>
        <w:t xml:space="preserve"> of five (5) minutes, on one battery life.</w:t>
      </w:r>
      <w:commentRangeEnd w:id="32"/>
      <w:r w:rsidR="00886C36">
        <w:rPr>
          <w:rStyle w:val="CommentReference"/>
        </w:rPr>
        <w:commentReference w:id="32"/>
      </w:r>
    </w:p>
    <w:p w14:paraId="3CCE1E91" w14:textId="77777777" w:rsidR="00F9337D" w:rsidRDefault="00F9337D" w:rsidP="00F9337D">
      <w:pPr>
        <w:pStyle w:val="Heading2"/>
        <w:numPr>
          <w:ilvl w:val="1"/>
          <w:numId w:val="1"/>
        </w:numPr>
      </w:pPr>
      <w:bookmarkStart w:id="33" w:name="_Toc398207242"/>
      <w:r>
        <w:t>Start Method/Operation</w:t>
      </w:r>
      <w:bookmarkEnd w:id="33"/>
    </w:p>
    <w:p w14:paraId="4A7777E4" w14:textId="393DB86A" w:rsidR="00F9337D" w:rsidRDefault="00F9337D" w:rsidP="00F9337D">
      <w:pPr>
        <w:pStyle w:val="ListParagraph"/>
        <w:numPr>
          <w:ilvl w:val="2"/>
          <w:numId w:val="1"/>
        </w:numPr>
      </w:pPr>
      <w:r>
        <w:t>The system shall have a clearly indicated power switch</w:t>
      </w:r>
      <w:r w:rsidR="00C1712E">
        <w:t>.</w:t>
      </w:r>
    </w:p>
    <w:p w14:paraId="643F5026" w14:textId="7DC41455" w:rsidR="00F9337D" w:rsidRDefault="00F9337D" w:rsidP="00F9337D">
      <w:pPr>
        <w:pStyle w:val="ListParagraph"/>
        <w:numPr>
          <w:ilvl w:val="2"/>
          <w:numId w:val="1"/>
        </w:numPr>
      </w:pPr>
      <w:r>
        <w:t xml:space="preserve">The system shall </w:t>
      </w:r>
      <w:r w:rsidR="00886C36">
        <w:t>operate</w:t>
      </w:r>
      <w:r>
        <w:t xml:space="preserve"> completely </w:t>
      </w:r>
      <w:r w:rsidR="00EA617F" w:rsidRPr="00C1712E">
        <w:rPr>
          <w:u w:val="single"/>
        </w:rPr>
        <w:t>autonomous</w:t>
      </w:r>
      <w:r w:rsidR="00886C36">
        <w:rPr>
          <w:u w:val="single"/>
        </w:rPr>
        <w:t>ly</w:t>
      </w:r>
      <w:r>
        <w:t xml:space="preserve"> after being </w:t>
      </w:r>
      <w:r>
        <w:rPr>
          <w:u w:val="single"/>
        </w:rPr>
        <w:t>powered on</w:t>
      </w:r>
      <w:r w:rsidR="00CF16A5">
        <w:rPr>
          <w:u w:val="single"/>
        </w:rPr>
        <w:t>.</w:t>
      </w:r>
    </w:p>
    <w:p w14:paraId="6BF2B857" w14:textId="0693A458" w:rsidR="00F9337D" w:rsidRPr="00F9337D" w:rsidRDefault="00F9337D" w:rsidP="00F9337D">
      <w:pPr>
        <w:pStyle w:val="ListParagraph"/>
        <w:numPr>
          <w:ilvl w:val="2"/>
          <w:numId w:val="1"/>
        </w:numPr>
      </w:pPr>
      <w:r>
        <w:t xml:space="preserve">The system shall maintain contact with </w:t>
      </w:r>
      <w:r w:rsidR="00E37440">
        <w:t>the plywood board</w:t>
      </w:r>
      <w:r>
        <w:t xml:space="preserve"> at all times</w:t>
      </w:r>
      <w:r w:rsidR="00CF16A5">
        <w:t>.</w:t>
      </w:r>
    </w:p>
    <w:p w14:paraId="5996C915" w14:textId="77777777" w:rsidR="00F9337D" w:rsidRPr="00F9337D" w:rsidRDefault="00F9337D" w:rsidP="00F9337D"/>
    <w:p w14:paraId="08ACFEA1" w14:textId="77777777" w:rsidR="003C36F7" w:rsidRDefault="003C36F7">
      <w:r>
        <w:br w:type="page"/>
      </w:r>
    </w:p>
    <w:p w14:paraId="6FB10B5A" w14:textId="77777777" w:rsidR="00F9337D" w:rsidRDefault="003C36F7" w:rsidP="003C36F7">
      <w:pPr>
        <w:pStyle w:val="Heading1"/>
        <w:numPr>
          <w:ilvl w:val="0"/>
          <w:numId w:val="1"/>
        </w:numPr>
      </w:pPr>
      <w:bookmarkStart w:id="34" w:name="_Toc398207243"/>
      <w:r>
        <w:lastRenderedPageBreak/>
        <w:t>Glossary</w:t>
      </w:r>
      <w:bookmarkEnd w:id="34"/>
    </w:p>
    <w:tbl>
      <w:tblPr>
        <w:tblStyle w:val="TableGrid"/>
        <w:tblW w:w="0" w:type="auto"/>
        <w:tblLook w:val="04A0" w:firstRow="1" w:lastRow="0" w:firstColumn="1" w:lastColumn="0" w:noHBand="0" w:noVBand="1"/>
      </w:tblPr>
      <w:tblGrid>
        <w:gridCol w:w="3116"/>
        <w:gridCol w:w="3117"/>
        <w:gridCol w:w="3117"/>
      </w:tblGrid>
      <w:tr w:rsidR="003C36F7" w14:paraId="55821F3B" w14:textId="77777777" w:rsidTr="003C36F7">
        <w:tc>
          <w:tcPr>
            <w:tcW w:w="3116" w:type="dxa"/>
          </w:tcPr>
          <w:p w14:paraId="760D639E" w14:textId="77777777" w:rsidR="003C36F7" w:rsidRDefault="003C36F7" w:rsidP="003C36F7">
            <w:r>
              <w:t>Entry</w:t>
            </w:r>
          </w:p>
        </w:tc>
        <w:tc>
          <w:tcPr>
            <w:tcW w:w="3117" w:type="dxa"/>
          </w:tcPr>
          <w:p w14:paraId="7AB3A233" w14:textId="77777777" w:rsidR="003C36F7" w:rsidRDefault="003C36F7" w:rsidP="003C36F7">
            <w:r>
              <w:t>Definition</w:t>
            </w:r>
          </w:p>
        </w:tc>
        <w:tc>
          <w:tcPr>
            <w:tcW w:w="3117" w:type="dxa"/>
          </w:tcPr>
          <w:p w14:paraId="58627DD4" w14:textId="77777777" w:rsidR="003C36F7" w:rsidRDefault="003C36F7" w:rsidP="003C36F7">
            <w:r>
              <w:t>Aliases</w:t>
            </w:r>
          </w:p>
        </w:tc>
      </w:tr>
      <w:tr w:rsidR="003C36F7" w14:paraId="458F307E" w14:textId="77777777" w:rsidTr="003C36F7">
        <w:tc>
          <w:tcPr>
            <w:tcW w:w="3116" w:type="dxa"/>
          </w:tcPr>
          <w:p w14:paraId="7BF505E1" w14:textId="77777777" w:rsidR="003C36F7" w:rsidRDefault="003C36F7" w:rsidP="003C36F7">
            <w:r>
              <w:t>SoutheastCon</w:t>
            </w:r>
          </w:p>
        </w:tc>
        <w:tc>
          <w:tcPr>
            <w:tcW w:w="3117" w:type="dxa"/>
          </w:tcPr>
          <w:p w14:paraId="01EF74B7" w14:textId="77777777" w:rsidR="003C36F7" w:rsidRDefault="003C36F7" w:rsidP="003C36F7">
            <w:r>
              <w:rPr>
                <w:rFonts w:ascii="Verdana" w:hAnsi="Verdana"/>
                <w:color w:val="000000"/>
                <w:sz w:val="20"/>
                <w:szCs w:val="20"/>
              </w:rPr>
              <w:t>SoutheastCon is the annual IEEE Region 3 Technical, Professional, and Student Conference. It brings together Computer Scientists, Electrical, and Computer Engineering professionals, faculty and students to share the latest information through technical sessions, tutorials, and exhibits. It is the most influential conference in Region 3 for promoting awareness of the technical contributions made by our profession to the advancement of engineering science and to the community. As usual, attendance and technical program participation from areas outside IEEE Region 3 are encouraged and welcomed. IEEE Region 3 encompasses the southeastern United States and includes the states of Alabama, Florida, Georgia, areas of Indiana, Kentucky, Mississippi, North Carolina, South Carolina, Tennessee, Virginia and the country of Jamaica</w:t>
            </w:r>
          </w:p>
        </w:tc>
        <w:tc>
          <w:tcPr>
            <w:tcW w:w="3117" w:type="dxa"/>
          </w:tcPr>
          <w:p w14:paraId="5A5D3A37" w14:textId="77777777" w:rsidR="003C36F7" w:rsidRDefault="003C36F7" w:rsidP="003C36F7"/>
        </w:tc>
      </w:tr>
      <w:tr w:rsidR="002D7B65" w14:paraId="19B7FF3C" w14:textId="77777777" w:rsidTr="003C36F7">
        <w:tc>
          <w:tcPr>
            <w:tcW w:w="3116" w:type="dxa"/>
          </w:tcPr>
          <w:p w14:paraId="21441A75" w14:textId="77777777" w:rsidR="002D7B65" w:rsidRDefault="002D7B65" w:rsidP="003C36F7">
            <w:r>
              <w:t>ERAU</w:t>
            </w:r>
          </w:p>
        </w:tc>
        <w:tc>
          <w:tcPr>
            <w:tcW w:w="3117" w:type="dxa"/>
          </w:tcPr>
          <w:p w14:paraId="4CB7B552" w14:textId="29310197" w:rsidR="002D7B65" w:rsidRDefault="00FE52A4" w:rsidP="003C36F7">
            <w:pPr>
              <w:rPr>
                <w:rFonts w:ascii="Verdana" w:hAnsi="Verdana"/>
                <w:color w:val="000000"/>
                <w:sz w:val="20"/>
                <w:szCs w:val="20"/>
              </w:rPr>
            </w:pPr>
            <w:r>
              <w:rPr>
                <w:rFonts w:ascii="Verdana" w:hAnsi="Verdana"/>
                <w:color w:val="000000"/>
                <w:sz w:val="20"/>
                <w:szCs w:val="20"/>
              </w:rPr>
              <w:t>Embry-Riddle Aeronautical University</w:t>
            </w:r>
          </w:p>
        </w:tc>
        <w:tc>
          <w:tcPr>
            <w:tcW w:w="3117" w:type="dxa"/>
          </w:tcPr>
          <w:p w14:paraId="3EB3FB2F" w14:textId="77777777" w:rsidR="002D7B65" w:rsidRDefault="002D7B65" w:rsidP="003C36F7"/>
        </w:tc>
      </w:tr>
      <w:tr w:rsidR="002D7B65" w14:paraId="6C7784E4" w14:textId="77777777" w:rsidTr="008F5A88">
        <w:trPr>
          <w:trHeight w:val="368"/>
        </w:trPr>
        <w:tc>
          <w:tcPr>
            <w:tcW w:w="3116" w:type="dxa"/>
          </w:tcPr>
          <w:p w14:paraId="42C76D60" w14:textId="77777777" w:rsidR="002D7B65" w:rsidRDefault="002D7B65" w:rsidP="003C36F7">
            <w:commentRangeStart w:id="35"/>
            <w:r>
              <w:t>IEEE</w:t>
            </w:r>
          </w:p>
        </w:tc>
        <w:commentRangeEnd w:id="35"/>
        <w:tc>
          <w:tcPr>
            <w:tcW w:w="3117" w:type="dxa"/>
          </w:tcPr>
          <w:p w14:paraId="77BBC7C6" w14:textId="23BBB35C" w:rsidR="002D7B65" w:rsidRDefault="00256E92" w:rsidP="003C36F7">
            <w:pPr>
              <w:rPr>
                <w:rFonts w:ascii="Verdana" w:hAnsi="Verdana"/>
                <w:color w:val="000000"/>
                <w:sz w:val="20"/>
                <w:szCs w:val="20"/>
              </w:rPr>
            </w:pPr>
            <w:r>
              <w:rPr>
                <w:rStyle w:val="CommentReference"/>
              </w:rPr>
              <w:commentReference w:id="35"/>
            </w:r>
            <w:r w:rsidR="00521735">
              <w:rPr>
                <w:rFonts w:ascii="Verdana" w:hAnsi="Verdana"/>
                <w:color w:val="333333"/>
                <w:sz w:val="20"/>
                <w:szCs w:val="20"/>
                <w:shd w:val="clear" w:color="auto" w:fill="FFFFFF"/>
              </w:rPr>
              <w:t xml:space="preserve"> </w:t>
            </w:r>
            <w:r w:rsidR="00521735">
              <w:rPr>
                <w:rFonts w:ascii="Verdana" w:hAnsi="Verdana"/>
                <w:color w:val="333333"/>
                <w:sz w:val="20"/>
                <w:szCs w:val="20"/>
                <w:shd w:val="clear" w:color="auto" w:fill="FFFFFF"/>
              </w:rPr>
              <w:t>IEEE is the world's largest professional association dedicated to advancing technological innovation and excellence for the benefit of humanity. IEEE and its members inspire a global community through IEEE's highly cited publications, conferences, technology standards, and professional and educational activities.</w:t>
            </w:r>
            <w:r w:rsidR="00521735">
              <w:rPr>
                <w:rFonts w:ascii="Verdana" w:hAnsi="Verdana"/>
                <w:color w:val="333333"/>
                <w:sz w:val="20"/>
                <w:szCs w:val="20"/>
                <w:shd w:val="clear" w:color="auto" w:fill="FFFFFF"/>
              </w:rPr>
              <w:t>[3]</w:t>
            </w:r>
          </w:p>
        </w:tc>
        <w:tc>
          <w:tcPr>
            <w:tcW w:w="3117" w:type="dxa"/>
          </w:tcPr>
          <w:p w14:paraId="79EBF734" w14:textId="77777777" w:rsidR="002D7B65" w:rsidRDefault="002D7B65" w:rsidP="003C36F7"/>
        </w:tc>
      </w:tr>
      <w:tr w:rsidR="008F5A88" w14:paraId="6ADD1901" w14:textId="77777777" w:rsidTr="003C36F7">
        <w:tc>
          <w:tcPr>
            <w:tcW w:w="3116" w:type="dxa"/>
          </w:tcPr>
          <w:p w14:paraId="5C3D0617" w14:textId="76849C76" w:rsidR="008F5A88" w:rsidRDefault="00EC5E54" w:rsidP="003C36F7">
            <w:r>
              <w:t>Obstruct</w:t>
            </w:r>
          </w:p>
        </w:tc>
        <w:tc>
          <w:tcPr>
            <w:tcW w:w="3117" w:type="dxa"/>
          </w:tcPr>
          <w:p w14:paraId="2C1F7999" w14:textId="5E28802F" w:rsidR="008F5A88" w:rsidRDefault="00385D09" w:rsidP="003C36F7">
            <w:pPr>
              <w:rPr>
                <w:rFonts w:ascii="Verdana" w:hAnsi="Verdana"/>
                <w:color w:val="000000"/>
                <w:sz w:val="20"/>
                <w:szCs w:val="20"/>
              </w:rPr>
            </w:pPr>
            <w:r>
              <w:rPr>
                <w:rFonts w:ascii="Verdana" w:hAnsi="Verdana"/>
                <w:color w:val="000000"/>
                <w:sz w:val="20"/>
                <w:szCs w:val="20"/>
              </w:rPr>
              <w:t>SECON rules state</w:t>
            </w:r>
            <w:r w:rsidR="003760D9">
              <w:rPr>
                <w:rFonts w:ascii="Verdana" w:hAnsi="Verdana"/>
                <w:color w:val="000000"/>
                <w:sz w:val="20"/>
                <w:szCs w:val="20"/>
              </w:rPr>
              <w:t xml:space="preserve"> that the </w:t>
            </w:r>
            <w:r w:rsidR="003760D9">
              <w:rPr>
                <w:rFonts w:ascii="Verdana" w:hAnsi="Verdana"/>
                <w:color w:val="000000"/>
                <w:sz w:val="20"/>
                <w:szCs w:val="20"/>
              </w:rPr>
              <w:lastRenderedPageBreak/>
              <w:t>system cannot obstruct any obstacle [1].</w:t>
            </w:r>
            <w:r w:rsidR="00054364">
              <w:rPr>
                <w:rFonts w:ascii="Verdana" w:hAnsi="Verdana"/>
                <w:color w:val="000000"/>
                <w:sz w:val="20"/>
                <w:szCs w:val="20"/>
              </w:rPr>
              <w:t xml:space="preserve"> This is to say that the challenge must always be visible and audible to the </w:t>
            </w:r>
            <w:r w:rsidR="004559B3">
              <w:rPr>
                <w:rFonts w:ascii="Verdana" w:hAnsi="Verdana"/>
                <w:color w:val="000000"/>
                <w:sz w:val="20"/>
                <w:szCs w:val="20"/>
              </w:rPr>
              <w:t>judges.</w:t>
            </w:r>
          </w:p>
        </w:tc>
        <w:tc>
          <w:tcPr>
            <w:tcW w:w="3117" w:type="dxa"/>
          </w:tcPr>
          <w:p w14:paraId="4E88A2DF" w14:textId="77777777" w:rsidR="008F5A88" w:rsidRDefault="008F5A88" w:rsidP="003C36F7"/>
        </w:tc>
      </w:tr>
      <w:tr w:rsidR="008F5A88" w14:paraId="52D24B5C" w14:textId="77777777" w:rsidTr="003C36F7">
        <w:tc>
          <w:tcPr>
            <w:tcW w:w="3116" w:type="dxa"/>
          </w:tcPr>
          <w:p w14:paraId="098295E5" w14:textId="58733F45" w:rsidR="008F5A88" w:rsidRDefault="00EC5E54" w:rsidP="003C36F7">
            <w:r>
              <w:lastRenderedPageBreak/>
              <w:t>Autonomous</w:t>
            </w:r>
          </w:p>
        </w:tc>
        <w:tc>
          <w:tcPr>
            <w:tcW w:w="3117" w:type="dxa"/>
          </w:tcPr>
          <w:p w14:paraId="71BD3A1F" w14:textId="0296872E" w:rsidR="008F5A88" w:rsidRDefault="00F6348D" w:rsidP="00BB0CB6">
            <w:pPr>
              <w:rPr>
                <w:rFonts w:ascii="Verdana" w:hAnsi="Verdana"/>
                <w:color w:val="000000"/>
                <w:sz w:val="20"/>
                <w:szCs w:val="20"/>
              </w:rPr>
            </w:pPr>
            <w:r>
              <w:rPr>
                <w:rFonts w:ascii="Verdana" w:hAnsi="Verdana"/>
                <w:color w:val="000000"/>
                <w:sz w:val="20"/>
                <w:szCs w:val="20"/>
              </w:rPr>
              <w:t>Undertaken or carri</w:t>
            </w:r>
            <w:r w:rsidR="00BB0CB6">
              <w:rPr>
                <w:rFonts w:ascii="Verdana" w:hAnsi="Verdana"/>
                <w:color w:val="000000"/>
                <w:sz w:val="20"/>
                <w:szCs w:val="20"/>
              </w:rPr>
              <w:t>ed on without outside control [2].</w:t>
            </w:r>
          </w:p>
        </w:tc>
        <w:tc>
          <w:tcPr>
            <w:tcW w:w="3117" w:type="dxa"/>
          </w:tcPr>
          <w:p w14:paraId="036B9F7E" w14:textId="77777777" w:rsidR="008F5A88" w:rsidRDefault="008F5A88" w:rsidP="003C36F7"/>
        </w:tc>
      </w:tr>
      <w:tr w:rsidR="00700FAF" w14:paraId="2140B4A3" w14:textId="77777777" w:rsidTr="003C36F7">
        <w:tc>
          <w:tcPr>
            <w:tcW w:w="3116" w:type="dxa"/>
          </w:tcPr>
          <w:p w14:paraId="58A20DC9" w14:textId="4A5EA79B" w:rsidR="00700FAF" w:rsidRDefault="00700FAF" w:rsidP="003C36F7">
            <w:r>
              <w:t>Two-dimensional playing field</w:t>
            </w:r>
          </w:p>
        </w:tc>
        <w:tc>
          <w:tcPr>
            <w:tcW w:w="3117" w:type="dxa"/>
          </w:tcPr>
          <w:p w14:paraId="5BF7CA82" w14:textId="32013663" w:rsidR="00700FAF" w:rsidRDefault="004A6236" w:rsidP="004500C0">
            <w:pPr>
              <w:rPr>
                <w:rFonts w:ascii="Verdana" w:hAnsi="Verdana"/>
                <w:color w:val="000000"/>
                <w:sz w:val="20"/>
                <w:szCs w:val="20"/>
              </w:rPr>
            </w:pPr>
            <w:r>
              <w:rPr>
                <w:rFonts w:ascii="Verdana" w:hAnsi="Verdana"/>
                <w:color w:val="000000"/>
                <w:sz w:val="20"/>
                <w:szCs w:val="20"/>
              </w:rPr>
              <w:t xml:space="preserve">The two-dimensional playing field is the plywood board where the competition is being held on. The system must maintain contact with </w:t>
            </w:r>
            <w:r w:rsidR="004B698C">
              <w:rPr>
                <w:rFonts w:ascii="Verdana" w:hAnsi="Verdana"/>
                <w:color w:val="000000"/>
                <w:sz w:val="20"/>
                <w:szCs w:val="20"/>
              </w:rPr>
              <w:t>the board</w:t>
            </w:r>
            <w:r w:rsidR="006231E7">
              <w:rPr>
                <w:rFonts w:ascii="Verdana" w:hAnsi="Verdana"/>
                <w:color w:val="000000"/>
                <w:sz w:val="20"/>
                <w:szCs w:val="20"/>
              </w:rPr>
              <w:t xml:space="preserve"> at all times.</w:t>
            </w:r>
          </w:p>
        </w:tc>
        <w:tc>
          <w:tcPr>
            <w:tcW w:w="3117" w:type="dxa"/>
          </w:tcPr>
          <w:p w14:paraId="4C20CC0C" w14:textId="77777777" w:rsidR="00700FAF" w:rsidRDefault="00700FAF" w:rsidP="003C36F7"/>
        </w:tc>
      </w:tr>
      <w:tr w:rsidR="00AE2EBC" w14:paraId="47028A91" w14:textId="77777777" w:rsidTr="003C36F7">
        <w:tc>
          <w:tcPr>
            <w:tcW w:w="3116" w:type="dxa"/>
          </w:tcPr>
          <w:p w14:paraId="26CB92E3" w14:textId="01DA2CC4" w:rsidR="00AE2EBC" w:rsidRDefault="00AE2EBC" w:rsidP="003C36F7">
            <w:r>
              <w:t>Usable Condition</w:t>
            </w:r>
          </w:p>
        </w:tc>
        <w:tc>
          <w:tcPr>
            <w:tcW w:w="3117" w:type="dxa"/>
          </w:tcPr>
          <w:p w14:paraId="6ACEC2FD" w14:textId="52CA6536" w:rsidR="00AE2EBC" w:rsidRDefault="00385D09" w:rsidP="004B698C">
            <w:pPr>
              <w:rPr>
                <w:rFonts w:ascii="Verdana" w:hAnsi="Verdana"/>
                <w:color w:val="000000"/>
                <w:sz w:val="20"/>
                <w:szCs w:val="20"/>
              </w:rPr>
            </w:pPr>
            <w:r>
              <w:rPr>
                <w:rFonts w:ascii="Verdana" w:hAnsi="Verdana"/>
                <w:color w:val="000000"/>
                <w:sz w:val="20"/>
                <w:szCs w:val="20"/>
              </w:rPr>
              <w:t>SECON rules state that the playing card must be left in a usable condition [1].</w:t>
            </w:r>
            <w:r w:rsidR="004559B3">
              <w:rPr>
                <w:rFonts w:ascii="Verdana" w:hAnsi="Verdana"/>
                <w:color w:val="000000"/>
                <w:sz w:val="20"/>
                <w:szCs w:val="20"/>
              </w:rPr>
              <w:t xml:space="preserve"> This means the card must be in one piece and identifiable at the completion of the challenge</w:t>
            </w:r>
            <w:bookmarkStart w:id="36" w:name="_GoBack"/>
            <w:bookmarkEnd w:id="36"/>
          </w:p>
        </w:tc>
        <w:tc>
          <w:tcPr>
            <w:tcW w:w="3117" w:type="dxa"/>
          </w:tcPr>
          <w:p w14:paraId="191B4A6A" w14:textId="77777777" w:rsidR="00AE2EBC" w:rsidRDefault="00AE2EBC" w:rsidP="003C36F7"/>
        </w:tc>
      </w:tr>
      <w:tr w:rsidR="00AE2EBC" w14:paraId="015A4E03" w14:textId="77777777" w:rsidTr="003C36F7">
        <w:tc>
          <w:tcPr>
            <w:tcW w:w="3116" w:type="dxa"/>
          </w:tcPr>
          <w:p w14:paraId="20EF4AF2" w14:textId="0633F1D1" w:rsidR="00AE2EBC" w:rsidRDefault="00E37440" w:rsidP="003C36F7">
            <w:r>
              <w:t>Starting Area</w:t>
            </w:r>
          </w:p>
        </w:tc>
        <w:tc>
          <w:tcPr>
            <w:tcW w:w="3117" w:type="dxa"/>
          </w:tcPr>
          <w:p w14:paraId="171AEA1A" w14:textId="7457A383" w:rsidR="00AE2EBC" w:rsidRDefault="004333A6" w:rsidP="004B698C">
            <w:pPr>
              <w:rPr>
                <w:rFonts w:ascii="Verdana" w:hAnsi="Verdana"/>
                <w:color w:val="000000"/>
                <w:sz w:val="20"/>
                <w:szCs w:val="20"/>
              </w:rPr>
            </w:pPr>
            <w:r>
              <w:rPr>
                <w:rFonts w:ascii="Verdana" w:hAnsi="Verdana"/>
                <w:color w:val="000000"/>
                <w:sz w:val="20"/>
                <w:szCs w:val="20"/>
              </w:rPr>
              <w:t>A one foot by one foot area on the two-dimensional playing field marked by scotch blue painters tape [1].</w:t>
            </w:r>
          </w:p>
        </w:tc>
        <w:tc>
          <w:tcPr>
            <w:tcW w:w="3117" w:type="dxa"/>
          </w:tcPr>
          <w:p w14:paraId="7E93A628" w14:textId="77777777" w:rsidR="00AE2EBC" w:rsidRDefault="00AE2EBC" w:rsidP="003C36F7"/>
        </w:tc>
      </w:tr>
      <w:tr w:rsidR="00AE2EBC" w14:paraId="10A41584" w14:textId="77777777" w:rsidTr="003C36F7">
        <w:tc>
          <w:tcPr>
            <w:tcW w:w="3116" w:type="dxa"/>
          </w:tcPr>
          <w:p w14:paraId="17D40AA4" w14:textId="6E32109A" w:rsidR="00AE2EBC" w:rsidRDefault="0061430D" w:rsidP="003C36F7">
            <w:r>
              <w:t>Course Roun</w:t>
            </w:r>
            <w:r w:rsidR="00593F41">
              <w:t>d</w:t>
            </w:r>
          </w:p>
        </w:tc>
        <w:tc>
          <w:tcPr>
            <w:tcW w:w="3117" w:type="dxa"/>
          </w:tcPr>
          <w:p w14:paraId="3CA8F651" w14:textId="552DD0F4" w:rsidR="00AE2EBC" w:rsidRDefault="005E2B61" w:rsidP="004B698C">
            <w:pPr>
              <w:rPr>
                <w:rFonts w:ascii="Verdana" w:hAnsi="Verdana"/>
                <w:color w:val="000000"/>
                <w:sz w:val="20"/>
                <w:szCs w:val="20"/>
              </w:rPr>
            </w:pPr>
            <w:r>
              <w:rPr>
                <w:rFonts w:ascii="Verdana" w:hAnsi="Verdana"/>
                <w:color w:val="000000"/>
                <w:sz w:val="20"/>
                <w:szCs w:val="20"/>
              </w:rPr>
              <w:t>A span of five minutes during which the system is expected to complete the 4 challenges [1].</w:t>
            </w:r>
          </w:p>
        </w:tc>
        <w:tc>
          <w:tcPr>
            <w:tcW w:w="3117" w:type="dxa"/>
          </w:tcPr>
          <w:p w14:paraId="38FE58DE" w14:textId="77777777" w:rsidR="00AE2EBC" w:rsidRDefault="00AE2EBC" w:rsidP="003C36F7"/>
        </w:tc>
      </w:tr>
      <w:tr w:rsidR="00A72040" w14:paraId="09CA5625" w14:textId="77777777" w:rsidTr="003C36F7">
        <w:tc>
          <w:tcPr>
            <w:tcW w:w="3116" w:type="dxa"/>
          </w:tcPr>
          <w:p w14:paraId="28DB2AB7" w14:textId="7EE8754F" w:rsidR="00A72040" w:rsidRDefault="00A72040" w:rsidP="003C36F7">
            <w:r>
              <w:t>Challenge Zone</w:t>
            </w:r>
          </w:p>
        </w:tc>
        <w:tc>
          <w:tcPr>
            <w:tcW w:w="3117" w:type="dxa"/>
          </w:tcPr>
          <w:p w14:paraId="7B026420" w14:textId="675E13C2" w:rsidR="00A72040" w:rsidRDefault="00A72040" w:rsidP="004B698C">
            <w:pPr>
              <w:rPr>
                <w:rFonts w:ascii="Verdana" w:hAnsi="Verdana"/>
                <w:color w:val="000000"/>
                <w:sz w:val="20"/>
                <w:szCs w:val="20"/>
              </w:rPr>
            </w:pPr>
            <w:r>
              <w:rPr>
                <w:rFonts w:ascii="Verdana" w:hAnsi="Verdana"/>
                <w:color w:val="000000"/>
                <w:sz w:val="20"/>
                <w:szCs w:val="20"/>
              </w:rPr>
              <w:t>The 1ft. x 1ft. areas where each of the specific challenges will be placed along the course.</w:t>
            </w:r>
          </w:p>
        </w:tc>
        <w:tc>
          <w:tcPr>
            <w:tcW w:w="3117" w:type="dxa"/>
          </w:tcPr>
          <w:p w14:paraId="25C821ED" w14:textId="77777777" w:rsidR="00A72040" w:rsidRDefault="00A72040" w:rsidP="003C36F7"/>
        </w:tc>
      </w:tr>
      <w:tr w:rsidR="00A72040" w14:paraId="7143ED2E" w14:textId="77777777" w:rsidTr="003C36F7">
        <w:tc>
          <w:tcPr>
            <w:tcW w:w="3116" w:type="dxa"/>
          </w:tcPr>
          <w:p w14:paraId="496BB9EA" w14:textId="55EF0195" w:rsidR="00A72040" w:rsidRDefault="00A72040" w:rsidP="003C36F7">
            <w:r>
              <w:t>Line Up</w:t>
            </w:r>
          </w:p>
        </w:tc>
        <w:tc>
          <w:tcPr>
            <w:tcW w:w="3117" w:type="dxa"/>
          </w:tcPr>
          <w:p w14:paraId="44C8138F" w14:textId="5A33633A" w:rsidR="00A72040" w:rsidRDefault="00A72040" w:rsidP="00A72040">
            <w:pPr>
              <w:rPr>
                <w:rFonts w:ascii="Verdana" w:hAnsi="Verdana"/>
                <w:color w:val="000000"/>
                <w:sz w:val="20"/>
                <w:szCs w:val="20"/>
              </w:rPr>
            </w:pPr>
            <w:r>
              <w:rPr>
                <w:rFonts w:ascii="Verdana" w:hAnsi="Verdana"/>
                <w:color w:val="000000"/>
                <w:sz w:val="20"/>
                <w:szCs w:val="20"/>
              </w:rPr>
              <w:t xml:space="preserve">The system will position itself so the appendages can properly reach the challenges </w:t>
            </w:r>
          </w:p>
        </w:tc>
        <w:tc>
          <w:tcPr>
            <w:tcW w:w="3117" w:type="dxa"/>
          </w:tcPr>
          <w:p w14:paraId="4AA32EB7" w14:textId="5F57FEB2" w:rsidR="00A72040" w:rsidRDefault="004559B3" w:rsidP="003C36F7">
            <w:r>
              <w:t>Lines Itself Up</w:t>
            </w:r>
          </w:p>
        </w:tc>
      </w:tr>
    </w:tbl>
    <w:p w14:paraId="40321A89" w14:textId="77777777" w:rsidR="003C36F7" w:rsidRDefault="003C36F7" w:rsidP="003C36F7"/>
    <w:p w14:paraId="6F84BC42" w14:textId="0FF4EC6C" w:rsidR="004F61DE" w:rsidRDefault="004F61DE">
      <w:r>
        <w:br w:type="page"/>
      </w:r>
    </w:p>
    <w:p w14:paraId="2DE924B4" w14:textId="30A65FB2" w:rsidR="004F61DE" w:rsidRDefault="004F61DE" w:rsidP="004F61DE">
      <w:pPr>
        <w:pStyle w:val="Heading1"/>
        <w:numPr>
          <w:ilvl w:val="0"/>
          <w:numId w:val="1"/>
        </w:numPr>
      </w:pPr>
      <w:bookmarkStart w:id="37" w:name="_Toc398207244"/>
      <w:commentRangeStart w:id="38"/>
      <w:r>
        <w:lastRenderedPageBreak/>
        <w:t>Appendi</w:t>
      </w:r>
      <w:r w:rsidR="00FE38DF">
        <w:t>x A</w:t>
      </w:r>
      <w:commentRangeEnd w:id="38"/>
      <w:r w:rsidR="00FE38DF">
        <w:rPr>
          <w:rStyle w:val="CommentReference"/>
          <w:rFonts w:asciiTheme="minorHAnsi" w:eastAsiaTheme="minorHAnsi" w:hAnsiTheme="minorHAnsi" w:cstheme="minorBidi"/>
          <w:color w:val="auto"/>
        </w:rPr>
        <w:commentReference w:id="38"/>
      </w:r>
      <w:bookmarkEnd w:id="37"/>
    </w:p>
    <w:p w14:paraId="3230D7C6" w14:textId="79B1ED67" w:rsidR="004F61DE" w:rsidRDefault="004F61DE" w:rsidP="003C36F7">
      <w:pPr>
        <w:rPr>
          <w:ins w:id="39" w:author="Powell, Brian A" w:date="2014-09-11T14:54:00Z"/>
        </w:rPr>
      </w:pPr>
    </w:p>
    <w:p w14:paraId="77A8C3CA" w14:textId="731E235E" w:rsidR="006470D4" w:rsidRDefault="006470D4">
      <w:pPr>
        <w:jc w:val="center"/>
        <w:pPrChange w:id="40" w:author="Powell, Brian A" w:date="2014-09-11T14:55:00Z">
          <w:pPr/>
        </w:pPrChange>
      </w:pPr>
      <w:ins w:id="41" w:author="Powell, Brian A" w:date="2014-09-11T14:54:00Z">
        <w:r>
          <w:rPr>
            <w:noProof/>
            <w:color w:val="000000"/>
            <w:rPrChange w:id="42" w:author="Unknown">
              <w:rPr>
                <w:noProof/>
              </w:rPr>
            </w:rPrChange>
          </w:rPr>
          <w:drawing>
            <wp:anchor distT="0" distB="0" distL="114300" distR="114300" simplePos="0" relativeHeight="251658240" behindDoc="1" locked="0" layoutInCell="1" allowOverlap="1" wp14:anchorId="2E448946" wp14:editId="4B846583">
              <wp:simplePos x="0" y="0"/>
              <wp:positionH relativeFrom="column">
                <wp:posOffset>0</wp:posOffset>
              </wp:positionH>
              <wp:positionV relativeFrom="paragraph">
                <wp:posOffset>635</wp:posOffset>
              </wp:positionV>
              <wp:extent cx="6564417" cy="4204659"/>
              <wp:effectExtent l="0" t="0" r="8255" b="5715"/>
              <wp:wrapTight wrapText="bothSides">
                <wp:wrapPolygon edited="0">
                  <wp:start x="0" y="0"/>
                  <wp:lineTo x="0" y="21531"/>
                  <wp:lineTo x="21564" y="21531"/>
                  <wp:lineTo x="21564" y="0"/>
                  <wp:lineTo x="0" y="0"/>
                </wp:wrapPolygon>
              </wp:wrapTight>
              <wp:docPr id="1" name="Picture 1"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ins>
    </w:p>
    <w:p w14:paraId="31DEC330" w14:textId="49F2E4E6" w:rsidR="006A5E46" w:rsidRDefault="006A5E46">
      <w:r>
        <w:br w:type="page"/>
      </w:r>
    </w:p>
    <w:p w14:paraId="06442AF1" w14:textId="00301BCC" w:rsidR="006A5E46" w:rsidRDefault="006A5E46" w:rsidP="006A5E46">
      <w:pPr>
        <w:pStyle w:val="Heading1"/>
        <w:numPr>
          <w:ilvl w:val="0"/>
          <w:numId w:val="1"/>
        </w:numPr>
        <w:rPr>
          <w:ins w:id="43" w:author="Powell, Brian A" w:date="2014-09-11T14:55:00Z"/>
        </w:rPr>
      </w:pPr>
      <w:bookmarkStart w:id="44" w:name="_Toc398207245"/>
      <w:commentRangeStart w:id="45"/>
      <w:r>
        <w:lastRenderedPageBreak/>
        <w:t>Appendix B</w:t>
      </w:r>
      <w:commentRangeEnd w:id="45"/>
      <w:r w:rsidR="008A0B14">
        <w:rPr>
          <w:rStyle w:val="CommentReference"/>
          <w:rFonts w:asciiTheme="minorHAnsi" w:eastAsiaTheme="minorHAnsi" w:hAnsiTheme="minorHAnsi" w:cstheme="minorBidi"/>
          <w:color w:val="auto"/>
        </w:rPr>
        <w:commentReference w:id="45"/>
      </w:r>
      <w:bookmarkEnd w:id="44"/>
    </w:p>
    <w:p w14:paraId="31372ADB" w14:textId="77777777" w:rsidR="006470D4" w:rsidRDefault="006470D4">
      <w:pPr>
        <w:rPr>
          <w:ins w:id="46" w:author="Powell, Brian A" w:date="2014-09-11T14:55:00Z"/>
        </w:rPr>
        <w:pPrChange w:id="47" w:author="Powell, Brian A" w:date="2014-09-11T14:55:00Z">
          <w:pPr>
            <w:pStyle w:val="Heading1"/>
            <w:numPr>
              <w:numId w:val="1"/>
            </w:numPr>
            <w:ind w:left="720" w:hanging="360"/>
          </w:pPr>
        </w:pPrChange>
      </w:pPr>
    </w:p>
    <w:p w14:paraId="763EF589" w14:textId="685E757D" w:rsidR="006470D4" w:rsidRDefault="006470D4">
      <w:pPr>
        <w:rPr>
          <w:ins w:id="48" w:author="Powell, Brian A" w:date="2014-09-11T14:55:00Z"/>
        </w:rPr>
      </w:pPr>
      <w:ins w:id="49" w:author="Powell, Brian A" w:date="2014-09-11T14:55:00Z">
        <w:r>
          <w:br w:type="page"/>
        </w:r>
      </w:ins>
    </w:p>
    <w:p w14:paraId="0ACE2BD5" w14:textId="227441AE" w:rsidR="006470D4" w:rsidRDefault="006470D4">
      <w:pPr>
        <w:pStyle w:val="Heading1"/>
        <w:numPr>
          <w:ilvl w:val="0"/>
          <w:numId w:val="1"/>
        </w:numPr>
      </w:pPr>
      <w:ins w:id="50" w:author="Powell, Brian A" w:date="2014-09-11T14:55:00Z">
        <w:r>
          <w:lastRenderedPageBreak/>
          <w:t>References</w:t>
        </w:r>
      </w:ins>
    </w:p>
    <w:p w14:paraId="0CF38BE6" w14:textId="77777777" w:rsidR="001604DF" w:rsidRDefault="001604DF" w:rsidP="001604DF"/>
    <w:p w14:paraId="764A9B7E" w14:textId="6F2F9FE3" w:rsidR="001604DF" w:rsidRDefault="0089304E" w:rsidP="001604DF">
      <w:r>
        <w:t xml:space="preserve">[2] </w:t>
      </w:r>
      <w:r w:rsidR="006E5B22" w:rsidRPr="006E5B22">
        <w:t xml:space="preserve">Autonomous - Definition. (2014). Retrieved from </w:t>
      </w:r>
      <w:hyperlink r:id="rId16" w:history="1">
        <w:r w:rsidR="00521735" w:rsidRPr="00354B8A">
          <w:rPr>
            <w:rStyle w:val="Hyperlink"/>
          </w:rPr>
          <w:t>http://www.merriam-webster.com/dictionary/autonomous</w:t>
        </w:r>
      </w:hyperlink>
    </w:p>
    <w:p w14:paraId="72DC992D" w14:textId="77777777" w:rsidR="00521735" w:rsidRDefault="00521735" w:rsidP="001604DF"/>
    <w:p w14:paraId="1115B5D6" w14:textId="631A880A" w:rsidR="00521735" w:rsidRPr="001604DF" w:rsidRDefault="00521735" w:rsidP="001604DF">
      <w:r>
        <w:t xml:space="preserve">[3] </w:t>
      </w:r>
      <w:r>
        <w:rPr>
          <w:color w:val="000000"/>
        </w:rPr>
        <w:t>"IEEE About IEEE."</w:t>
      </w:r>
      <w:r>
        <w:rPr>
          <w:rStyle w:val="apple-converted-space"/>
          <w:color w:val="000000"/>
        </w:rPr>
        <w:t> </w:t>
      </w:r>
      <w:r>
        <w:rPr>
          <w:i/>
          <w:iCs/>
          <w:color w:val="000000"/>
        </w:rPr>
        <w:t>IEEE</w:t>
      </w:r>
      <w:r>
        <w:rPr>
          <w:color w:val="000000"/>
        </w:rPr>
        <w:t>. N.p., n.d. Web. 12 Sept. 2014.</w:t>
      </w:r>
      <w:r>
        <w:rPr>
          <w:color w:val="000000"/>
        </w:rPr>
        <w:t xml:space="preserve"> </w:t>
      </w:r>
    </w:p>
    <w:sectPr w:rsidR="00521735" w:rsidRPr="001604DF" w:rsidSect="00FF3EF9">
      <w:footerReference w:type="defaul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Powell, Brian A" w:date="2014-09-10T18:28:00Z" w:initials="PBA">
    <w:p w14:paraId="48A5B865" w14:textId="77777777" w:rsidR="0026301E" w:rsidRDefault="0026301E">
      <w:pPr>
        <w:pStyle w:val="CommentText"/>
      </w:pPr>
      <w:r>
        <w:rPr>
          <w:rStyle w:val="CommentReference"/>
        </w:rPr>
        <w:annotationRef/>
      </w:r>
      <w:r>
        <w:t>Name for the system?</w:t>
      </w:r>
    </w:p>
  </w:comment>
  <w:comment w:id="6" w:author="Powell, Brian A" w:date="2014-09-10T19:31:00Z" w:initials="PBA">
    <w:p w14:paraId="0B3064B3" w14:textId="771542CE" w:rsidR="0026301E" w:rsidRDefault="0026301E">
      <w:pPr>
        <w:pStyle w:val="CommentText"/>
      </w:pPr>
      <w:r>
        <w:rPr>
          <w:rStyle w:val="CommentReference"/>
        </w:rPr>
        <w:annotationRef/>
      </w:r>
      <w:r>
        <w:t>Any thoughts as what to stick here?</w:t>
      </w:r>
    </w:p>
  </w:comment>
  <w:comment w:id="12" w:author="Brian Sterling" w:date="2014-09-13T00:10:00Z" w:initials="BS">
    <w:p w14:paraId="477E9B0B" w14:textId="55052637" w:rsidR="00521735" w:rsidRDefault="00521735">
      <w:pPr>
        <w:pStyle w:val="CommentText"/>
      </w:pPr>
      <w:r>
        <w:rPr>
          <w:rStyle w:val="CommentReference"/>
        </w:rPr>
        <w:annotationRef/>
      </w:r>
      <w:r>
        <w:t>Just a thought maybe we could call the robot Roadie?</w:t>
      </w:r>
    </w:p>
  </w:comment>
  <w:comment w:id="14" w:author="Powell, Brian A" w:date="2014-09-10T19:16:00Z" w:initials="PBA">
    <w:p w14:paraId="49B29808" w14:textId="2799613D" w:rsidR="0026301E" w:rsidRDefault="0026301E">
      <w:pPr>
        <w:pStyle w:val="CommentText"/>
      </w:pPr>
      <w:r>
        <w:rPr>
          <w:rStyle w:val="CommentReference"/>
        </w:rPr>
        <w:annotationRef/>
      </w:r>
      <w:r>
        <w:t>Figure of how the system is divided?</w:t>
      </w:r>
    </w:p>
  </w:comment>
  <w:comment w:id="18" w:author="Powell, Brian A" w:date="2014-09-12T09:14:00Z" w:initials="PBA">
    <w:p w14:paraId="0C194052" w14:textId="4434295A" w:rsidR="0026301E" w:rsidRDefault="0026301E">
      <w:pPr>
        <w:pStyle w:val="CommentText"/>
      </w:pPr>
      <w:r>
        <w:rPr>
          <w:rStyle w:val="CommentReference"/>
        </w:rPr>
        <w:annotationRef/>
      </w:r>
      <w:r>
        <w:t>Maybe have them as Line follow, Simon, etc…. to fit the product fuctions?</w:t>
      </w:r>
    </w:p>
    <w:p w14:paraId="02C9E1AB" w14:textId="77777777" w:rsidR="0026301E" w:rsidRDefault="0026301E">
      <w:pPr>
        <w:pStyle w:val="CommentText"/>
      </w:pPr>
    </w:p>
    <w:p w14:paraId="15E304B0" w14:textId="6BB05410" w:rsidR="0026301E" w:rsidRDefault="0026301E">
      <w:pPr>
        <w:pStyle w:val="CommentText"/>
      </w:pPr>
      <w:r>
        <w:t>(Alex) Note: Change to 4 directions to the “XY” dimensional field. Generality allows more flexibility for us.</w:t>
      </w:r>
    </w:p>
  </w:comment>
  <w:comment w:id="21" w:author="Brian Sterling" w:date="2014-09-12T23:35:00Z" w:initials="BS">
    <w:p w14:paraId="1F28D69D" w14:textId="236E77AA" w:rsidR="00A72040" w:rsidRDefault="00A72040">
      <w:pPr>
        <w:pStyle w:val="CommentText"/>
      </w:pPr>
      <w:r>
        <w:rPr>
          <w:rStyle w:val="CommentReference"/>
        </w:rPr>
        <w:annotationRef/>
      </w:r>
      <w:r>
        <w:t>Added as per use cases</w:t>
      </w:r>
    </w:p>
  </w:comment>
  <w:comment w:id="22" w:author="Brian Sterling" w:date="2014-09-12T23:37:00Z" w:initials="BS">
    <w:p w14:paraId="28A53CE4" w14:textId="21061FDB" w:rsidR="00A72040" w:rsidRDefault="00A72040">
      <w:pPr>
        <w:pStyle w:val="CommentText"/>
      </w:pPr>
      <w:r>
        <w:rPr>
          <w:rStyle w:val="CommentReference"/>
        </w:rPr>
        <w:annotationRef/>
      </w:r>
      <w:r>
        <w:t>Added as per use cases</w:t>
      </w:r>
    </w:p>
  </w:comment>
  <w:comment w:id="23" w:author="Brian Sterling" w:date="2014-09-13T00:18:00Z" w:initials="BS">
    <w:p w14:paraId="64B8A973" w14:textId="03B37F6B" w:rsidR="004559B3" w:rsidRDefault="004559B3">
      <w:pPr>
        <w:pStyle w:val="CommentText"/>
      </w:pPr>
      <w:r>
        <w:rPr>
          <w:rStyle w:val="CommentReference"/>
        </w:rPr>
        <w:annotationRef/>
      </w:r>
      <w:r>
        <w:t>Made playing the game and the duration 2 requirements.</w:t>
      </w:r>
    </w:p>
  </w:comment>
  <w:comment w:id="24" w:author="asenopoulos" w:date="2014-09-12T18:24:00Z" w:initials="a">
    <w:p w14:paraId="5B98DEAD" w14:textId="257E8BBA" w:rsidR="0026301E" w:rsidRDefault="0026301E">
      <w:pPr>
        <w:pStyle w:val="CommentText"/>
      </w:pPr>
      <w:r>
        <w:rPr>
          <w:rStyle w:val="CommentReference"/>
        </w:rPr>
        <w:annotationRef/>
      </w:r>
      <w:r>
        <w:t>Sterling would like to define!</w:t>
      </w:r>
    </w:p>
  </w:comment>
  <w:comment w:id="25" w:author="Brian Sterling" w:date="2014-09-13T00:16:00Z" w:initials="BS">
    <w:p w14:paraId="34FCB63D" w14:textId="0092DDEC" w:rsidR="004559B3" w:rsidRDefault="004559B3">
      <w:pPr>
        <w:pStyle w:val="CommentText"/>
      </w:pPr>
      <w:r>
        <w:rPr>
          <w:rStyle w:val="CommentReference"/>
        </w:rPr>
        <w:annotationRef/>
      </w:r>
      <w:r>
        <w:t>Pressing = Depressing. Same shit sounds better</w:t>
      </w:r>
    </w:p>
  </w:comment>
  <w:comment w:id="26" w:author="asenopoulos" w:date="2014-09-12T20:26:00Z" w:initials="a">
    <w:p w14:paraId="258CA913" w14:textId="5F8CCDF5" w:rsidR="0026301E" w:rsidRDefault="0026301E">
      <w:pPr>
        <w:pStyle w:val="CommentText"/>
      </w:pPr>
      <w:r>
        <w:rPr>
          <w:rStyle w:val="CommentReference"/>
        </w:rPr>
        <w:annotationRef/>
      </w:r>
      <w:r>
        <w:t>3.3.1.1 should cover the maximum of 15 seconds?</w:t>
      </w:r>
    </w:p>
  </w:comment>
  <w:comment w:id="27" w:author="Brian Sterling" w:date="2014-09-13T00:01:00Z" w:initials="BS">
    <w:p w14:paraId="7F18870B" w14:textId="2EE24533" w:rsidR="00886C36" w:rsidRDefault="00886C36">
      <w:pPr>
        <w:pStyle w:val="CommentText"/>
      </w:pPr>
      <w:r>
        <w:rPr>
          <w:rStyle w:val="CommentReference"/>
        </w:rPr>
        <w:annotationRef/>
      </w:r>
      <w:r>
        <w:t>Added as per use cases</w:t>
      </w:r>
    </w:p>
    <w:p w14:paraId="38E11B54" w14:textId="77777777" w:rsidR="00886C36" w:rsidRDefault="00886C36">
      <w:pPr>
        <w:pStyle w:val="CommentText"/>
      </w:pPr>
    </w:p>
  </w:comment>
  <w:comment w:id="28" w:author="Brian Sterling" w:date="2014-09-12T23:43:00Z" w:initials="BS">
    <w:p w14:paraId="6D8EB10F" w14:textId="22B17AE6" w:rsidR="00785A92" w:rsidRDefault="00785A92">
      <w:pPr>
        <w:pStyle w:val="CommentText"/>
      </w:pPr>
      <w:r>
        <w:rPr>
          <w:rStyle w:val="CommentReference"/>
        </w:rPr>
        <w:annotationRef/>
      </w:r>
      <w:r>
        <w:t>Changed a shall be requirement</w:t>
      </w:r>
    </w:p>
  </w:comment>
  <w:comment w:id="32" w:author="Brian Sterling" w:date="2014-09-12T23:52:00Z" w:initials="BS">
    <w:p w14:paraId="21998768" w14:textId="24996E35" w:rsidR="00886C36" w:rsidRDefault="00886C36">
      <w:pPr>
        <w:pStyle w:val="CommentText"/>
      </w:pPr>
      <w:r>
        <w:rPr>
          <w:rStyle w:val="CommentReference"/>
        </w:rPr>
        <w:annotationRef/>
      </w:r>
      <w:r>
        <w:t xml:space="preserve">Removed </w:t>
      </w:r>
      <w:r w:rsidR="004559B3">
        <w:t>consecutive</w:t>
      </w:r>
      <w:r>
        <w:t>, implies the robot must be running between rounds</w:t>
      </w:r>
    </w:p>
  </w:comment>
  <w:comment w:id="35" w:author="asenopoulos" w:date="2014-09-12T19:15:00Z" w:initials="a">
    <w:p w14:paraId="2D6EE1B9" w14:textId="662E4981" w:rsidR="0026301E" w:rsidRDefault="0026301E">
      <w:pPr>
        <w:pStyle w:val="CommentText"/>
      </w:pPr>
      <w:r>
        <w:rPr>
          <w:rStyle w:val="CommentReference"/>
        </w:rPr>
        <w:annotationRef/>
      </w:r>
      <w:r>
        <w:t>Move IEEE and ERAU to Acronyms?</w:t>
      </w:r>
    </w:p>
  </w:comment>
  <w:comment w:id="38" w:author="Powell, Brian A" w:date="2014-09-10T18:46:00Z" w:initials="PBA">
    <w:p w14:paraId="39ED7C08" w14:textId="5AA096F4" w:rsidR="0026301E" w:rsidRDefault="0026301E">
      <w:pPr>
        <w:pStyle w:val="CommentText"/>
      </w:pPr>
      <w:r>
        <w:rPr>
          <w:rStyle w:val="CommentReference"/>
        </w:rPr>
        <w:annotationRef/>
      </w:r>
      <w:r>
        <w:t>Insert picture of course</w:t>
      </w:r>
    </w:p>
  </w:comment>
  <w:comment w:id="45" w:author="Powell, Brian A" w:date="2014-09-10T22:05:00Z" w:initials="PBA">
    <w:p w14:paraId="3BE77AD3" w14:textId="091BA79C" w:rsidR="0026301E" w:rsidRDefault="0026301E">
      <w:pPr>
        <w:pStyle w:val="CommentText"/>
      </w:pPr>
      <w:r>
        <w:rPr>
          <w:rStyle w:val="CommentReference"/>
        </w:rPr>
        <w:annotationRef/>
      </w:r>
      <w:r>
        <w:t>TBD list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A5B865" w15:done="0"/>
  <w15:commentEx w15:paraId="0B3064B3" w15:done="0"/>
  <w15:commentEx w15:paraId="477E9B0B" w15:done="0"/>
  <w15:commentEx w15:paraId="49B29808" w15:done="0"/>
  <w15:commentEx w15:paraId="15E304B0" w15:done="0"/>
  <w15:commentEx w15:paraId="1F28D69D" w15:done="0"/>
  <w15:commentEx w15:paraId="28A53CE4" w15:done="0"/>
  <w15:commentEx w15:paraId="64B8A973" w15:done="0"/>
  <w15:commentEx w15:paraId="5B98DEAD" w15:done="0"/>
  <w15:commentEx w15:paraId="34FCB63D" w15:paraIdParent="5B98DEAD" w15:done="0"/>
  <w15:commentEx w15:paraId="258CA913" w15:done="0"/>
  <w15:commentEx w15:paraId="38E11B54" w15:done="0"/>
  <w15:commentEx w15:paraId="6D8EB10F" w15:done="0"/>
  <w15:commentEx w15:paraId="21998768" w15:done="0"/>
  <w15:commentEx w15:paraId="2D6EE1B9" w15:done="0"/>
  <w15:commentEx w15:paraId="39ED7C08" w15:done="0"/>
  <w15:commentEx w15:paraId="3BE77A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93D793" w14:textId="77777777" w:rsidR="007934EC" w:rsidRDefault="007934EC" w:rsidP="00FF3EF9">
      <w:r>
        <w:separator/>
      </w:r>
    </w:p>
  </w:endnote>
  <w:endnote w:type="continuationSeparator" w:id="0">
    <w:p w14:paraId="0F4D3B57" w14:textId="77777777" w:rsidR="007934EC" w:rsidRDefault="007934EC" w:rsidP="00FF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284889"/>
      <w:docPartObj>
        <w:docPartGallery w:val="Page Numbers (Bottom of Page)"/>
        <w:docPartUnique/>
      </w:docPartObj>
    </w:sdtPr>
    <w:sdtEndPr>
      <w:rPr>
        <w:noProof/>
      </w:rPr>
    </w:sdtEndPr>
    <w:sdtContent>
      <w:p w14:paraId="5CADE4E1" w14:textId="77777777" w:rsidR="0026301E" w:rsidRDefault="0026301E">
        <w:pPr>
          <w:pStyle w:val="Footer"/>
          <w:jc w:val="right"/>
        </w:pPr>
        <w:r>
          <w:fldChar w:fldCharType="begin"/>
        </w:r>
        <w:r>
          <w:instrText xml:space="preserve"> PAGE   \* MERGEFORMAT </w:instrText>
        </w:r>
        <w:r>
          <w:fldChar w:fldCharType="separate"/>
        </w:r>
        <w:r w:rsidR="004559B3">
          <w:rPr>
            <w:noProof/>
          </w:rPr>
          <w:t>25</w:t>
        </w:r>
        <w:r>
          <w:rPr>
            <w:noProof/>
          </w:rPr>
          <w:fldChar w:fldCharType="end"/>
        </w:r>
      </w:p>
    </w:sdtContent>
  </w:sdt>
  <w:p w14:paraId="163280EE" w14:textId="77777777" w:rsidR="0026301E" w:rsidRDefault="002630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742C8" w14:textId="77777777" w:rsidR="007934EC" w:rsidRDefault="007934EC" w:rsidP="00FF3EF9">
      <w:r>
        <w:separator/>
      </w:r>
    </w:p>
  </w:footnote>
  <w:footnote w:type="continuationSeparator" w:id="0">
    <w:p w14:paraId="3D2E30D7" w14:textId="77777777" w:rsidR="007934EC" w:rsidRDefault="007934EC" w:rsidP="00FF3E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3E2A"/>
    <w:multiLevelType w:val="multilevel"/>
    <w:tmpl w:val="292A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97C4A"/>
    <w:multiLevelType w:val="multilevel"/>
    <w:tmpl w:val="061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45FD9"/>
    <w:multiLevelType w:val="multilevel"/>
    <w:tmpl w:val="CB7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47A8A"/>
    <w:multiLevelType w:val="multilevel"/>
    <w:tmpl w:val="80E6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B60BF"/>
    <w:multiLevelType w:val="multilevel"/>
    <w:tmpl w:val="B74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52694"/>
    <w:multiLevelType w:val="multilevel"/>
    <w:tmpl w:val="4688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E13D5"/>
    <w:multiLevelType w:val="multilevel"/>
    <w:tmpl w:val="F83A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A04361"/>
    <w:multiLevelType w:val="multilevel"/>
    <w:tmpl w:val="504C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656339"/>
    <w:multiLevelType w:val="multilevel"/>
    <w:tmpl w:val="BA32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476DEF"/>
    <w:multiLevelType w:val="multilevel"/>
    <w:tmpl w:val="5632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043C9D"/>
    <w:multiLevelType w:val="multilevel"/>
    <w:tmpl w:val="2E7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A3174B"/>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74E736E"/>
    <w:multiLevelType w:val="multilevel"/>
    <w:tmpl w:val="44D4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007549"/>
    <w:multiLevelType w:val="multilevel"/>
    <w:tmpl w:val="A356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D36E23"/>
    <w:multiLevelType w:val="multilevel"/>
    <w:tmpl w:val="2CFA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173FA9"/>
    <w:multiLevelType w:val="multilevel"/>
    <w:tmpl w:val="01C6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896BA0"/>
    <w:multiLevelType w:val="multilevel"/>
    <w:tmpl w:val="53AC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C937B5"/>
    <w:multiLevelType w:val="hybridMultilevel"/>
    <w:tmpl w:val="8D7C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567DFA"/>
    <w:multiLevelType w:val="multilevel"/>
    <w:tmpl w:val="8678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682DD5"/>
    <w:multiLevelType w:val="multilevel"/>
    <w:tmpl w:val="EF64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4A47E8"/>
    <w:multiLevelType w:val="multilevel"/>
    <w:tmpl w:val="C21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0A7D14"/>
    <w:multiLevelType w:val="multilevel"/>
    <w:tmpl w:val="883C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9"/>
  </w:num>
  <w:num w:numId="3">
    <w:abstractNumId w:val="28"/>
  </w:num>
  <w:num w:numId="4">
    <w:abstractNumId w:val="31"/>
  </w:num>
  <w:num w:numId="5">
    <w:abstractNumId w:val="27"/>
  </w:num>
  <w:num w:numId="6">
    <w:abstractNumId w:val="10"/>
  </w:num>
  <w:num w:numId="7">
    <w:abstractNumId w:val="5"/>
  </w:num>
  <w:num w:numId="8">
    <w:abstractNumId w:val="9"/>
  </w:num>
  <w:num w:numId="9">
    <w:abstractNumId w:val="8"/>
  </w:num>
  <w:num w:numId="10">
    <w:abstractNumId w:val="25"/>
  </w:num>
  <w:num w:numId="11">
    <w:abstractNumId w:val="20"/>
  </w:num>
  <w:num w:numId="12">
    <w:abstractNumId w:val="16"/>
  </w:num>
  <w:num w:numId="13">
    <w:abstractNumId w:val="21"/>
  </w:num>
  <w:num w:numId="14">
    <w:abstractNumId w:val="13"/>
  </w:num>
  <w:num w:numId="15">
    <w:abstractNumId w:val="7"/>
  </w:num>
  <w:num w:numId="16">
    <w:abstractNumId w:val="6"/>
  </w:num>
  <w:num w:numId="17">
    <w:abstractNumId w:val="4"/>
  </w:num>
  <w:num w:numId="18">
    <w:abstractNumId w:val="22"/>
  </w:num>
  <w:num w:numId="19">
    <w:abstractNumId w:val="30"/>
  </w:num>
  <w:num w:numId="20">
    <w:abstractNumId w:val="17"/>
  </w:num>
  <w:num w:numId="21">
    <w:abstractNumId w:val="0"/>
  </w:num>
  <w:num w:numId="22">
    <w:abstractNumId w:val="23"/>
  </w:num>
  <w:num w:numId="23">
    <w:abstractNumId w:val="18"/>
  </w:num>
  <w:num w:numId="24">
    <w:abstractNumId w:val="11"/>
  </w:num>
  <w:num w:numId="25">
    <w:abstractNumId w:val="24"/>
  </w:num>
  <w:num w:numId="26">
    <w:abstractNumId w:val="3"/>
  </w:num>
  <w:num w:numId="27">
    <w:abstractNumId w:val="26"/>
  </w:num>
  <w:num w:numId="28">
    <w:abstractNumId w:val="2"/>
  </w:num>
  <w:num w:numId="29">
    <w:abstractNumId w:val="15"/>
  </w:num>
  <w:num w:numId="30">
    <w:abstractNumId w:val="14"/>
  </w:num>
  <w:num w:numId="31">
    <w:abstractNumId w:val="29"/>
  </w:num>
  <w:num w:numId="3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rson w15:author="Brian Sterling">
    <w15:presenceInfo w15:providerId="Windows Live" w15:userId="ab5b5cb0ea5a87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EF9"/>
    <w:rsid w:val="00054364"/>
    <w:rsid w:val="000676DE"/>
    <w:rsid w:val="0011132C"/>
    <w:rsid w:val="001462EA"/>
    <w:rsid w:val="001604DF"/>
    <w:rsid w:val="00191520"/>
    <w:rsid w:val="001917FF"/>
    <w:rsid w:val="00191BF7"/>
    <w:rsid w:val="00256E92"/>
    <w:rsid w:val="0026301E"/>
    <w:rsid w:val="002A0228"/>
    <w:rsid w:val="002B2DEA"/>
    <w:rsid w:val="002B687B"/>
    <w:rsid w:val="002D7B65"/>
    <w:rsid w:val="002E3E0B"/>
    <w:rsid w:val="002F6FD2"/>
    <w:rsid w:val="00300E58"/>
    <w:rsid w:val="0032516E"/>
    <w:rsid w:val="0032634E"/>
    <w:rsid w:val="0034638B"/>
    <w:rsid w:val="003760D9"/>
    <w:rsid w:val="00385D09"/>
    <w:rsid w:val="00387406"/>
    <w:rsid w:val="0039354F"/>
    <w:rsid w:val="003B75BF"/>
    <w:rsid w:val="003C36F7"/>
    <w:rsid w:val="003C59FE"/>
    <w:rsid w:val="003D51B8"/>
    <w:rsid w:val="00403052"/>
    <w:rsid w:val="00405F12"/>
    <w:rsid w:val="0041536A"/>
    <w:rsid w:val="00423CF6"/>
    <w:rsid w:val="004333A6"/>
    <w:rsid w:val="004500C0"/>
    <w:rsid w:val="004559B3"/>
    <w:rsid w:val="004A6236"/>
    <w:rsid w:val="004B698C"/>
    <w:rsid w:val="004C7221"/>
    <w:rsid w:val="004F1080"/>
    <w:rsid w:val="004F61DE"/>
    <w:rsid w:val="00521735"/>
    <w:rsid w:val="00526FCE"/>
    <w:rsid w:val="00593F41"/>
    <w:rsid w:val="005B5196"/>
    <w:rsid w:val="005C4A88"/>
    <w:rsid w:val="005E2B61"/>
    <w:rsid w:val="0061430D"/>
    <w:rsid w:val="006231E7"/>
    <w:rsid w:val="00641E00"/>
    <w:rsid w:val="006470D4"/>
    <w:rsid w:val="00670555"/>
    <w:rsid w:val="00674A33"/>
    <w:rsid w:val="006935D0"/>
    <w:rsid w:val="00693C8F"/>
    <w:rsid w:val="006A5E46"/>
    <w:rsid w:val="006C3783"/>
    <w:rsid w:val="006E1F2C"/>
    <w:rsid w:val="006E414F"/>
    <w:rsid w:val="006E5B22"/>
    <w:rsid w:val="00700FAF"/>
    <w:rsid w:val="00702D76"/>
    <w:rsid w:val="00715945"/>
    <w:rsid w:val="0077013F"/>
    <w:rsid w:val="0077690A"/>
    <w:rsid w:val="00785A92"/>
    <w:rsid w:val="00791370"/>
    <w:rsid w:val="007934EC"/>
    <w:rsid w:val="007949DD"/>
    <w:rsid w:val="007A1652"/>
    <w:rsid w:val="007A3C7B"/>
    <w:rsid w:val="007E4397"/>
    <w:rsid w:val="007F775A"/>
    <w:rsid w:val="00806284"/>
    <w:rsid w:val="008132B1"/>
    <w:rsid w:val="00825FD2"/>
    <w:rsid w:val="008717FA"/>
    <w:rsid w:val="008859D5"/>
    <w:rsid w:val="00886C36"/>
    <w:rsid w:val="0089304E"/>
    <w:rsid w:val="008A0B14"/>
    <w:rsid w:val="008A1C2A"/>
    <w:rsid w:val="008C0806"/>
    <w:rsid w:val="008E7F96"/>
    <w:rsid w:val="008F5A88"/>
    <w:rsid w:val="00957594"/>
    <w:rsid w:val="009E6AB6"/>
    <w:rsid w:val="009F4888"/>
    <w:rsid w:val="00A05B88"/>
    <w:rsid w:val="00A07E21"/>
    <w:rsid w:val="00A35D8D"/>
    <w:rsid w:val="00A41EB1"/>
    <w:rsid w:val="00A72040"/>
    <w:rsid w:val="00AA58FB"/>
    <w:rsid w:val="00AE2EBC"/>
    <w:rsid w:val="00B3259D"/>
    <w:rsid w:val="00B34EA7"/>
    <w:rsid w:val="00B45F58"/>
    <w:rsid w:val="00B53B55"/>
    <w:rsid w:val="00B60373"/>
    <w:rsid w:val="00BB0CB6"/>
    <w:rsid w:val="00BB1AE9"/>
    <w:rsid w:val="00BC51CF"/>
    <w:rsid w:val="00BD289C"/>
    <w:rsid w:val="00C05926"/>
    <w:rsid w:val="00C1712E"/>
    <w:rsid w:val="00C2541B"/>
    <w:rsid w:val="00C45AC1"/>
    <w:rsid w:val="00CC40B6"/>
    <w:rsid w:val="00CE3038"/>
    <w:rsid w:val="00CF16A5"/>
    <w:rsid w:val="00D065AB"/>
    <w:rsid w:val="00D34723"/>
    <w:rsid w:val="00D746F6"/>
    <w:rsid w:val="00DB5C64"/>
    <w:rsid w:val="00DD2919"/>
    <w:rsid w:val="00DE01E4"/>
    <w:rsid w:val="00DF728A"/>
    <w:rsid w:val="00E25CAA"/>
    <w:rsid w:val="00E37440"/>
    <w:rsid w:val="00E45933"/>
    <w:rsid w:val="00E6097A"/>
    <w:rsid w:val="00E6557E"/>
    <w:rsid w:val="00E96CC2"/>
    <w:rsid w:val="00EA617F"/>
    <w:rsid w:val="00EC021B"/>
    <w:rsid w:val="00EC5E54"/>
    <w:rsid w:val="00EF6F83"/>
    <w:rsid w:val="00F166A7"/>
    <w:rsid w:val="00F16A85"/>
    <w:rsid w:val="00F6348D"/>
    <w:rsid w:val="00F9337D"/>
    <w:rsid w:val="00FD0C1B"/>
    <w:rsid w:val="00FE38DF"/>
    <w:rsid w:val="00FE52A4"/>
    <w:rsid w:val="00FF3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E7422"/>
  <w15:docId w15:val="{E59FAECC-FC9E-48CB-ABAE-E794E2F2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 w:type="character" w:customStyle="1" w:styleId="apple-converted-space">
    <w:name w:val="apple-converted-space"/>
    <w:basedOn w:val="DefaultParagraphFont"/>
    <w:rsid w:val="00521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erriam-webster.com/dictionary/autonomou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AB4F9-D3E8-4B14-900D-C2A953AB4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3400</Words>
  <Characters>19385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Sterling</cp:lastModifiedBy>
  <cp:revision>2</cp:revision>
  <dcterms:created xsi:type="dcterms:W3CDTF">2014-09-13T04:20:00Z</dcterms:created>
  <dcterms:modified xsi:type="dcterms:W3CDTF">2014-09-13T04:20:00Z</dcterms:modified>
</cp:coreProperties>
</file>